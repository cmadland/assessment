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E060" w14:textId="77777777" w:rsidR="0016696A" w:rsidRDefault="003D44B4" w:rsidP="00244BA7">
      <w:pPr>
        <w:pStyle w:val="Heading1"/>
      </w:pPr>
      <w:bookmarkStart w:id="5" w:name="question-1"/>
      <w:bookmarkStart w:id="6" w:name="_Toc77937714"/>
      <w:r>
        <w:t>Question 1</w:t>
      </w:r>
      <w:bookmarkEnd w:id="5"/>
      <w:bookmarkEnd w:id="6"/>
    </w:p>
    <w:p w14:paraId="441E6BC9" w14:textId="084E9667" w:rsidR="0016696A" w:rsidRPr="00207B3E" w:rsidRDefault="003D44B4" w:rsidP="00207B3E">
      <w:pPr>
        <w:pStyle w:val="FirstParagraph"/>
        <w:rPr>
          <w:ins w:id="7" w:author="Valerie Irvine" w:date="2021-07-23T13:01:00Z"/>
        </w:rPr>
      </w:pPr>
      <w:r w:rsidRPr="00207B3E">
        <w:t xml:space="preserve">Critically analyze the literature related to </w:t>
      </w:r>
      <w:r w:rsidRPr="00EE7900">
        <w:rPr>
          <w:b/>
          <w:rPrChange w:id="8" w:author="Valerie Irvine" w:date="2021-07-26T14:58:00Z">
            <w:rPr>
              <w:i/>
            </w:rPr>
          </w:rPrChange>
        </w:rPr>
        <w:t>assessment literacy</w:t>
      </w:r>
      <w:r w:rsidRPr="00207B3E">
        <w:t xml:space="preserve"> - how educators </w:t>
      </w:r>
      <w:r w:rsidRPr="00EE7900">
        <w:rPr>
          <w:b/>
          <w:rPrChange w:id="9" w:author="Valerie Irvine" w:date="2021-07-26T14:58:00Z">
            <w:rPr>
              <w:i/>
            </w:rPr>
          </w:rPrChange>
        </w:rPr>
        <w:t>conceptualize and practice assessment</w:t>
      </w:r>
      <w:r w:rsidRPr="00207B3E">
        <w:t xml:space="preserve"> in </w:t>
      </w:r>
      <w:r w:rsidRPr="00EE7900">
        <w:rPr>
          <w:rPrChange w:id="10" w:author="Valerie Irvine" w:date="2021-07-26T14:58:00Z">
            <w:rPr>
              <w:i/>
            </w:rPr>
          </w:rPrChange>
        </w:rPr>
        <w:t>relation to student learning</w:t>
      </w:r>
      <w:r w:rsidRPr="00207B3E">
        <w:t xml:space="preserve">. Consider the </w:t>
      </w:r>
      <w:r w:rsidRPr="00EE7900">
        <w:rPr>
          <w:b/>
          <w:rPrChange w:id="11" w:author="Valerie Irvine" w:date="2021-07-26T14:58:00Z">
            <w:rPr>
              <w:i/>
            </w:rPr>
          </w:rPrChange>
        </w:rPr>
        <w:t>multiple conceptions of assessment literacy</w:t>
      </w:r>
      <w:r w:rsidRPr="00207B3E">
        <w:t xml:space="preserve"> that have operated in the literature with attention to their </w:t>
      </w:r>
      <w:r w:rsidRPr="00EE7900">
        <w:rPr>
          <w:b/>
          <w:rPrChange w:id="12" w:author="Valerie Irvine" w:date="2021-07-26T14:58:00Z">
            <w:rPr>
              <w:i/>
            </w:rPr>
          </w:rPrChange>
        </w:rPr>
        <w:t>implications for practice</w:t>
      </w:r>
      <w:r w:rsidRPr="00207B3E">
        <w:t xml:space="preserve">. Consider also the </w:t>
      </w:r>
      <w:r w:rsidRPr="00EE7900">
        <w:rPr>
          <w:b/>
          <w:rPrChange w:id="13" w:author="Valerie Irvine" w:date="2021-07-26T14:58:00Z">
            <w:rPr>
              <w:i/>
            </w:rPr>
          </w:rPrChange>
        </w:rPr>
        <w:t>relationship between assessment practices and their impacts on learners</w:t>
      </w:r>
      <w:r w:rsidRPr="00207B3E">
        <w:t xml:space="preserve">. Clearly state your research topic and include the </w:t>
      </w:r>
      <w:r w:rsidRPr="00EE7900">
        <w:rPr>
          <w:b/>
          <w:rPrChange w:id="14" w:author="Valerie Irvine" w:date="2021-07-26T14:58:00Z">
            <w:rPr>
              <w:i/>
            </w:rPr>
          </w:rPrChange>
        </w:rPr>
        <w:t>problem, purpose, and research questions</w:t>
      </w:r>
      <w:r w:rsidRPr="00207B3E">
        <w:t xml:space="preserve"> that have emerged based on the higher education landscape and considering online contexts. Provide an </w:t>
      </w:r>
      <w:r w:rsidRPr="00EE7900">
        <w:rPr>
          <w:b/>
          <w:rPrChange w:id="15" w:author="Valerie Irvine" w:date="2021-07-26T14:58:00Z">
            <w:rPr>
              <w:i/>
            </w:rPr>
          </w:rPrChange>
        </w:rPr>
        <w:t>overview of the theoretical framework(s)</w:t>
      </w:r>
      <w:r w:rsidRPr="00207B3E">
        <w:t xml:space="preserve"> within which you choose to situate your </w:t>
      </w:r>
      <w:commentRangeStart w:id="16"/>
      <w:r w:rsidRPr="00207B3E">
        <w:t>study</w:t>
      </w:r>
      <w:commentRangeEnd w:id="16"/>
      <w:r w:rsidR="00020A3E">
        <w:rPr>
          <w:rStyle w:val="CommentReference"/>
          <w:rFonts w:asciiTheme="minorHAnsi" w:hAnsiTheme="minorHAnsi"/>
        </w:rPr>
        <w:commentReference w:id="16"/>
      </w:r>
      <w:r w:rsidRPr="00207B3E">
        <w:t>.</w:t>
      </w:r>
    </w:p>
    <w:p w14:paraId="7C22202A" w14:textId="4438EA69" w:rsidR="00020A3E" w:rsidRDefault="00A81F98" w:rsidP="00020A3E">
      <w:pPr>
        <w:pStyle w:val="BodyText"/>
        <w:rPr>
          <w:ins w:id="17" w:author="Valerie Irvine" w:date="2021-07-23T13:01:00Z"/>
        </w:rPr>
      </w:pPr>
      <w:ins w:id="18" w:author="Christopher Deluca" w:date="2021-07-26T14:56:00Z">
        <w:r>
          <w:rPr>
            <w:noProof/>
          </w:rPr>
          <w:pict w14:anchorId="6012F6D6">
            <v:rect id="_x0000_i1032" alt="" style="width:468pt;height:.05pt;mso-width-percent:0;mso-height-percent:0;mso-width-percent:0;mso-height-percent:0" o:hralign="center" o:hrstd="t" o:hr="t"/>
          </w:pict>
        </w:r>
      </w:ins>
    </w:p>
    <w:p w14:paraId="45820BD7" w14:textId="1FA5EC90" w:rsidR="00020A3E" w:rsidRDefault="00020A3E">
      <w:pPr>
        <w:pStyle w:val="TOC1"/>
        <w:tabs>
          <w:tab w:val="right" w:leader="dot" w:pos="9350"/>
        </w:tabs>
        <w:rPr>
          <w:ins w:id="19" w:author="Valerie Irvine" w:date="2021-07-23T13:01:00Z"/>
          <w:noProof/>
        </w:rPr>
      </w:pPr>
      <w:ins w:id="20" w:author="Valerie Irvine" w:date="2021-07-23T13:01:00Z">
        <w:r>
          <w:fldChar w:fldCharType="begin"/>
        </w:r>
        <w:r>
          <w:instrText xml:space="preserve"> TOC \o "1-3" \h \z \u </w:instrText>
        </w:r>
      </w:ins>
      <w:r>
        <w:fldChar w:fldCharType="separate"/>
      </w:r>
      <w:ins w:id="21"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"_Toc77937714"</w:instrText>
        </w:r>
        <w:r w:rsidRPr="00C55E8F">
          <w:rPr>
            <w:rStyle w:val="Hyperlink"/>
            <w:noProof/>
          </w:rPr>
          <w:instrText xml:space="preserve"> </w:instrText>
        </w:r>
        <w:r w:rsidRPr="00C55E8F">
          <w:rPr>
            <w:rStyle w:val="Hyperlink"/>
            <w:noProof/>
          </w:rPr>
          <w:fldChar w:fldCharType="separate"/>
        </w:r>
        <w:r w:rsidRPr="00C55E8F">
          <w:rPr>
            <w:rStyle w:val="Hyperlink"/>
            <w:noProof/>
          </w:rPr>
          <w:t>Question 1</w:t>
        </w:r>
        <w:r>
          <w:rPr>
            <w:noProof/>
            <w:webHidden/>
          </w:rPr>
          <w:tab/>
        </w:r>
        <w:r>
          <w:rPr>
            <w:noProof/>
            <w:webHidden/>
          </w:rPr>
          <w:fldChar w:fldCharType="begin"/>
        </w:r>
        <w:r>
          <w:rPr>
            <w:noProof/>
            <w:webHidden/>
          </w:rPr>
          <w:instrText xml:space="preserve"> PAGEREF _Toc77937714 \h </w:instrText>
        </w:r>
      </w:ins>
      <w:r>
        <w:rPr>
          <w:noProof/>
          <w:webHidden/>
        </w:rPr>
      </w:r>
      <w:r>
        <w:rPr>
          <w:noProof/>
          <w:webHidden/>
        </w:rPr>
        <w:fldChar w:fldCharType="separate"/>
      </w:r>
      <w:ins w:id="22" w:author="Valerie Irvine" w:date="2021-07-23T13:01:00Z">
        <w:r>
          <w:rPr>
            <w:noProof/>
            <w:webHidden/>
          </w:rPr>
          <w:t>1</w:t>
        </w:r>
        <w:r>
          <w:rPr>
            <w:noProof/>
            <w:webHidden/>
          </w:rPr>
          <w:fldChar w:fldCharType="end"/>
        </w:r>
        <w:r w:rsidRPr="00C55E8F">
          <w:rPr>
            <w:rStyle w:val="Hyperlink"/>
            <w:noProof/>
          </w:rPr>
          <w:fldChar w:fldCharType="end"/>
        </w:r>
      </w:ins>
    </w:p>
    <w:p w14:paraId="290D06E8" w14:textId="53DE2F15" w:rsidR="00020A3E" w:rsidRDefault="00020A3E">
      <w:pPr>
        <w:pStyle w:val="TOC2"/>
        <w:tabs>
          <w:tab w:val="right" w:leader="dot" w:pos="9350"/>
        </w:tabs>
        <w:rPr>
          <w:ins w:id="23" w:author="Valerie Irvine" w:date="2021-07-23T13:01:00Z"/>
          <w:noProof/>
        </w:rPr>
      </w:pPr>
      <w:ins w:id="24"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"_Toc77937715"</w:instrText>
        </w:r>
        <w:r w:rsidRPr="00C55E8F">
          <w:rPr>
            <w:rStyle w:val="Hyperlink"/>
            <w:noProof/>
          </w:rPr>
          <w:instrText xml:space="preserve"> </w:instrText>
        </w:r>
        <w:r w:rsidRPr="00C55E8F">
          <w:rPr>
            <w:rStyle w:val="Hyperlink"/>
            <w:noProof/>
          </w:rPr>
          <w:fldChar w:fldCharType="separate"/>
        </w:r>
        <w:r w:rsidRPr="00C55E8F">
          <w:rPr>
            <w:rStyle w:val="Hyperlink"/>
            <w:noProof/>
          </w:rPr>
          <w:t>Topic of the Research</w:t>
        </w:r>
        <w:r>
          <w:rPr>
            <w:noProof/>
            <w:webHidden/>
          </w:rPr>
          <w:tab/>
        </w:r>
        <w:r>
          <w:rPr>
            <w:noProof/>
            <w:webHidden/>
          </w:rPr>
          <w:fldChar w:fldCharType="begin"/>
        </w:r>
        <w:r>
          <w:rPr>
            <w:noProof/>
            <w:webHidden/>
          </w:rPr>
          <w:instrText xml:space="preserve"> PAGEREF _Toc77937715 \h </w:instrText>
        </w:r>
      </w:ins>
      <w:r>
        <w:rPr>
          <w:noProof/>
          <w:webHidden/>
        </w:rPr>
      </w:r>
      <w:r>
        <w:rPr>
          <w:noProof/>
          <w:webHidden/>
        </w:rPr>
        <w:fldChar w:fldCharType="separate"/>
      </w:r>
      <w:ins w:id="25" w:author="Valerie Irvine" w:date="2021-07-23T13:01:00Z">
        <w:r>
          <w:rPr>
            <w:noProof/>
            <w:webHidden/>
          </w:rPr>
          <w:t>3</w:t>
        </w:r>
        <w:r>
          <w:rPr>
            <w:noProof/>
            <w:webHidden/>
          </w:rPr>
          <w:fldChar w:fldCharType="end"/>
        </w:r>
        <w:r w:rsidRPr="00C55E8F">
          <w:rPr>
            <w:rStyle w:val="Hyperlink"/>
            <w:noProof/>
          </w:rPr>
          <w:fldChar w:fldCharType="end"/>
        </w:r>
      </w:ins>
    </w:p>
    <w:p w14:paraId="73CEB6EA" w14:textId="7DC6EF77" w:rsidR="00020A3E" w:rsidRDefault="00020A3E">
      <w:pPr>
        <w:pStyle w:val="TOC2"/>
        <w:tabs>
          <w:tab w:val="right" w:leader="dot" w:pos="9350"/>
        </w:tabs>
        <w:rPr>
          <w:ins w:id="26" w:author="Valerie Irvine" w:date="2021-07-23T13:01:00Z"/>
          <w:noProof/>
        </w:rPr>
      </w:pPr>
      <w:ins w:id="27"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"_Toc77937716"</w:instrText>
        </w:r>
        <w:r w:rsidRPr="00C55E8F">
          <w:rPr>
            <w:rStyle w:val="Hyperlink"/>
            <w:noProof/>
          </w:rPr>
          <w:instrText xml:space="preserve"> </w:instrText>
        </w:r>
        <w:r w:rsidRPr="00C55E8F">
          <w:rPr>
            <w:rStyle w:val="Hyperlink"/>
            <w:noProof/>
          </w:rPr>
          <w:fldChar w:fldCharType="separate"/>
        </w:r>
        <w:r w:rsidRPr="00C55E8F">
          <w:rPr>
            <w:rStyle w:val="Hyperlink"/>
            <w:noProof/>
          </w:rPr>
          <w:t>Problem to be Researched</w:t>
        </w:r>
        <w:r>
          <w:rPr>
            <w:noProof/>
            <w:webHidden/>
          </w:rPr>
          <w:tab/>
        </w:r>
        <w:r>
          <w:rPr>
            <w:noProof/>
            <w:webHidden/>
          </w:rPr>
          <w:fldChar w:fldCharType="begin"/>
        </w:r>
        <w:r>
          <w:rPr>
            <w:noProof/>
            <w:webHidden/>
          </w:rPr>
          <w:instrText xml:space="preserve"> PAGEREF _Toc77937716 \h </w:instrText>
        </w:r>
      </w:ins>
      <w:r>
        <w:rPr>
          <w:noProof/>
          <w:webHidden/>
        </w:rPr>
      </w:r>
      <w:r>
        <w:rPr>
          <w:noProof/>
          <w:webHidden/>
        </w:rPr>
        <w:fldChar w:fldCharType="separate"/>
      </w:r>
      <w:ins w:id="28" w:author="Valerie Irvine" w:date="2021-07-23T13:01:00Z">
        <w:r>
          <w:rPr>
            <w:noProof/>
            <w:webHidden/>
          </w:rPr>
          <w:t>4</w:t>
        </w:r>
        <w:r>
          <w:rPr>
            <w:noProof/>
            <w:webHidden/>
          </w:rPr>
          <w:fldChar w:fldCharType="end"/>
        </w:r>
        <w:r w:rsidRPr="00C55E8F">
          <w:rPr>
            <w:rStyle w:val="Hyperlink"/>
            <w:noProof/>
          </w:rPr>
          <w:fldChar w:fldCharType="end"/>
        </w:r>
      </w:ins>
    </w:p>
    <w:p w14:paraId="5C4C1788" w14:textId="76DFF375" w:rsidR="00020A3E" w:rsidRDefault="00020A3E">
      <w:pPr>
        <w:pStyle w:val="TOC2"/>
        <w:tabs>
          <w:tab w:val="right" w:leader="dot" w:pos="9350"/>
        </w:tabs>
        <w:rPr>
          <w:ins w:id="29" w:author="Valerie Irvine" w:date="2021-07-23T13:01:00Z"/>
          <w:noProof/>
        </w:rPr>
      </w:pPr>
      <w:ins w:id="30"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"_Toc77937717"</w:instrText>
        </w:r>
        <w:r w:rsidRPr="00C55E8F">
          <w:rPr>
            <w:rStyle w:val="Hyperlink"/>
            <w:noProof/>
          </w:rPr>
          <w:instrText xml:space="preserve"> </w:instrText>
        </w:r>
        <w:r w:rsidRPr="00C55E8F">
          <w:rPr>
            <w:rStyle w:val="Hyperlink"/>
            <w:noProof/>
          </w:rPr>
          <w:fldChar w:fldCharType="separate"/>
        </w:r>
        <w:r w:rsidRPr="00C55E8F">
          <w:rPr>
            <w:rStyle w:val="Hyperlink"/>
            <w:noProof/>
          </w:rPr>
          <w:t>Purpose of the Research</w:t>
        </w:r>
        <w:r>
          <w:rPr>
            <w:noProof/>
            <w:webHidden/>
          </w:rPr>
          <w:tab/>
        </w:r>
        <w:r>
          <w:rPr>
            <w:noProof/>
            <w:webHidden/>
          </w:rPr>
          <w:fldChar w:fldCharType="begin"/>
        </w:r>
        <w:r>
          <w:rPr>
            <w:noProof/>
            <w:webHidden/>
          </w:rPr>
          <w:instrText xml:space="preserve"> PAGEREF _Toc77937717 \h </w:instrText>
        </w:r>
      </w:ins>
      <w:r>
        <w:rPr>
          <w:noProof/>
          <w:webHidden/>
        </w:rPr>
      </w:r>
      <w:r>
        <w:rPr>
          <w:noProof/>
          <w:webHidden/>
        </w:rPr>
        <w:fldChar w:fldCharType="separate"/>
      </w:r>
      <w:ins w:id="31" w:author="Valerie Irvine" w:date="2021-07-23T13:01:00Z">
        <w:r>
          <w:rPr>
            <w:noProof/>
            <w:webHidden/>
          </w:rPr>
          <w:t>5</w:t>
        </w:r>
        <w:r>
          <w:rPr>
            <w:noProof/>
            <w:webHidden/>
          </w:rPr>
          <w:fldChar w:fldCharType="end"/>
        </w:r>
        <w:r w:rsidRPr="00C55E8F">
          <w:rPr>
            <w:rStyle w:val="Hyperlink"/>
            <w:noProof/>
          </w:rPr>
          <w:fldChar w:fldCharType="end"/>
        </w:r>
      </w:ins>
    </w:p>
    <w:p w14:paraId="6E2FA53A" w14:textId="569A8A09" w:rsidR="00020A3E" w:rsidRDefault="00020A3E">
      <w:pPr>
        <w:pStyle w:val="TOC2"/>
        <w:tabs>
          <w:tab w:val="right" w:leader="dot" w:pos="9350"/>
        </w:tabs>
        <w:rPr>
          <w:ins w:id="32" w:author="Valerie Irvine" w:date="2021-07-23T13:01:00Z"/>
          <w:noProof/>
        </w:rPr>
      </w:pPr>
      <w:ins w:id="33"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"_Toc77937718"</w:instrText>
        </w:r>
        <w:r w:rsidRPr="00C55E8F">
          <w:rPr>
            <w:rStyle w:val="Hyperlink"/>
            <w:noProof/>
          </w:rPr>
          <w:instrText xml:space="preserve"> </w:instrText>
        </w:r>
        <w:r w:rsidRPr="00C55E8F">
          <w:rPr>
            <w:rStyle w:val="Hyperlink"/>
            <w:noProof/>
          </w:rPr>
          <w:fldChar w:fldCharType="separate"/>
        </w:r>
        <w:r w:rsidRPr="00C55E8F">
          <w:rPr>
            <w:rStyle w:val="Hyperlink"/>
            <w:noProof/>
          </w:rPr>
          <w:t>Structure of the Paper</w:t>
        </w:r>
        <w:r>
          <w:rPr>
            <w:noProof/>
            <w:webHidden/>
          </w:rPr>
          <w:tab/>
        </w:r>
        <w:r>
          <w:rPr>
            <w:noProof/>
            <w:webHidden/>
          </w:rPr>
          <w:fldChar w:fldCharType="begin"/>
        </w:r>
        <w:r>
          <w:rPr>
            <w:noProof/>
            <w:webHidden/>
          </w:rPr>
          <w:instrText xml:space="preserve"> PAGEREF _Toc77937718 \h </w:instrText>
        </w:r>
      </w:ins>
      <w:r>
        <w:rPr>
          <w:noProof/>
          <w:webHidden/>
        </w:rPr>
      </w:r>
      <w:r>
        <w:rPr>
          <w:noProof/>
          <w:webHidden/>
        </w:rPr>
        <w:fldChar w:fldCharType="separate"/>
      </w:r>
      <w:ins w:id="34" w:author="Valerie Irvine" w:date="2021-07-23T13:01:00Z">
        <w:r>
          <w:rPr>
            <w:noProof/>
            <w:webHidden/>
          </w:rPr>
          <w:t>5</w:t>
        </w:r>
        <w:r>
          <w:rPr>
            <w:noProof/>
            <w:webHidden/>
          </w:rPr>
          <w:fldChar w:fldCharType="end"/>
        </w:r>
        <w:r w:rsidRPr="00C55E8F">
          <w:rPr>
            <w:rStyle w:val="Hyperlink"/>
            <w:noProof/>
          </w:rPr>
          <w:fldChar w:fldCharType="end"/>
        </w:r>
      </w:ins>
    </w:p>
    <w:p w14:paraId="34E2A6B2" w14:textId="7A9BB475" w:rsidR="00020A3E" w:rsidRDefault="00020A3E">
      <w:pPr>
        <w:pStyle w:val="TOC2"/>
        <w:tabs>
          <w:tab w:val="right" w:leader="dot" w:pos="9350"/>
        </w:tabs>
        <w:rPr>
          <w:ins w:id="35" w:author="Valerie Irvine" w:date="2021-07-23T13:01:00Z"/>
          <w:noProof/>
        </w:rPr>
      </w:pPr>
      <w:ins w:id="36"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"_Toc77937719"</w:instrText>
        </w:r>
        <w:r w:rsidRPr="00C55E8F">
          <w:rPr>
            <w:rStyle w:val="Hyperlink"/>
            <w:noProof/>
          </w:rPr>
          <w:instrText xml:space="preserve"> </w:instrText>
        </w:r>
        <w:r w:rsidRPr="00C55E8F">
          <w:rPr>
            <w:rStyle w:val="Hyperlink"/>
            <w:noProof/>
          </w:rPr>
          <w:fldChar w:fldCharType="separate"/>
        </w:r>
        <w:r w:rsidRPr="00C55E8F">
          <w:rPr>
            <w:rStyle w:val="Hyperlink"/>
            <w:noProof/>
          </w:rPr>
          <w:t>Defining Assessment</w:t>
        </w:r>
        <w:r>
          <w:rPr>
            <w:noProof/>
            <w:webHidden/>
          </w:rPr>
          <w:tab/>
        </w:r>
        <w:r>
          <w:rPr>
            <w:noProof/>
            <w:webHidden/>
          </w:rPr>
          <w:fldChar w:fldCharType="begin"/>
        </w:r>
        <w:r>
          <w:rPr>
            <w:noProof/>
            <w:webHidden/>
          </w:rPr>
          <w:instrText xml:space="preserve"> PAGEREF _Toc77937719 \h </w:instrText>
        </w:r>
      </w:ins>
      <w:r>
        <w:rPr>
          <w:noProof/>
          <w:webHidden/>
        </w:rPr>
      </w:r>
      <w:r>
        <w:rPr>
          <w:noProof/>
          <w:webHidden/>
        </w:rPr>
        <w:fldChar w:fldCharType="separate"/>
      </w:r>
      <w:ins w:id="37" w:author="Valerie Irvine" w:date="2021-07-23T13:01:00Z">
        <w:r>
          <w:rPr>
            <w:noProof/>
            <w:webHidden/>
          </w:rPr>
          <w:t>6</w:t>
        </w:r>
        <w:r>
          <w:rPr>
            <w:noProof/>
            <w:webHidden/>
          </w:rPr>
          <w:fldChar w:fldCharType="end"/>
        </w:r>
        <w:r w:rsidRPr="00C55E8F">
          <w:rPr>
            <w:rStyle w:val="Hyperlink"/>
            <w:noProof/>
          </w:rPr>
          <w:fldChar w:fldCharType="end"/>
        </w:r>
      </w:ins>
    </w:p>
    <w:p w14:paraId="7621C19E" w14:textId="585AA844" w:rsidR="00020A3E" w:rsidRDefault="00020A3E">
      <w:pPr>
        <w:pStyle w:val="TOC2"/>
        <w:tabs>
          <w:tab w:val="right" w:leader="dot" w:pos="9350"/>
        </w:tabs>
        <w:rPr>
          <w:ins w:id="38" w:author="Valerie Irvine" w:date="2021-07-23T13:01:00Z"/>
          <w:noProof/>
        </w:rPr>
      </w:pPr>
      <w:ins w:id="39"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"_Toc77937720"</w:instrText>
        </w:r>
        <w:r w:rsidRPr="00C55E8F">
          <w:rPr>
            <w:rStyle w:val="Hyperlink"/>
            <w:noProof/>
          </w:rPr>
          <w:instrText xml:space="preserve"> </w:instrText>
        </w:r>
        <w:r w:rsidRPr="00C55E8F">
          <w:rPr>
            <w:rStyle w:val="Hyperlink"/>
            <w:noProof/>
          </w:rPr>
          <w:fldChar w:fldCharType="separate"/>
        </w:r>
        <w:r w:rsidRPr="00C55E8F">
          <w:rPr>
            <w:rStyle w:val="Hyperlink"/>
            <w:noProof/>
          </w:rPr>
          <w:t>Conceptions of Assessment</w:t>
        </w:r>
        <w:r>
          <w:rPr>
            <w:noProof/>
            <w:webHidden/>
          </w:rPr>
          <w:tab/>
        </w:r>
        <w:r>
          <w:rPr>
            <w:noProof/>
            <w:webHidden/>
          </w:rPr>
          <w:fldChar w:fldCharType="begin"/>
        </w:r>
        <w:r>
          <w:rPr>
            <w:noProof/>
            <w:webHidden/>
          </w:rPr>
          <w:instrText xml:space="preserve"> PAGEREF _Toc77937720 \h </w:instrText>
        </w:r>
      </w:ins>
      <w:r>
        <w:rPr>
          <w:noProof/>
          <w:webHidden/>
        </w:rPr>
      </w:r>
      <w:r>
        <w:rPr>
          <w:noProof/>
          <w:webHidden/>
        </w:rPr>
        <w:fldChar w:fldCharType="separate"/>
      </w:r>
      <w:ins w:id="40" w:author="Valerie Irvine" w:date="2021-07-23T13:01:00Z">
        <w:r>
          <w:rPr>
            <w:noProof/>
            <w:webHidden/>
          </w:rPr>
          <w:t>8</w:t>
        </w:r>
        <w:r>
          <w:rPr>
            <w:noProof/>
            <w:webHidden/>
          </w:rPr>
          <w:fldChar w:fldCharType="end"/>
        </w:r>
        <w:r w:rsidRPr="00C55E8F">
          <w:rPr>
            <w:rStyle w:val="Hyperlink"/>
            <w:noProof/>
          </w:rPr>
          <w:fldChar w:fldCharType="end"/>
        </w:r>
      </w:ins>
    </w:p>
    <w:p w14:paraId="080DCB21" w14:textId="46C44791" w:rsidR="00020A3E" w:rsidRDefault="00020A3E">
      <w:pPr>
        <w:pStyle w:val="TOC2"/>
        <w:tabs>
          <w:tab w:val="right" w:leader="dot" w:pos="9350"/>
        </w:tabs>
        <w:rPr>
          <w:ins w:id="41" w:author="Valerie Irvine" w:date="2021-07-23T13:01:00Z"/>
          <w:noProof/>
        </w:rPr>
      </w:pPr>
      <w:ins w:id="42"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"_Toc77937721"</w:instrText>
        </w:r>
        <w:r w:rsidRPr="00C55E8F">
          <w:rPr>
            <w:rStyle w:val="Hyperlink"/>
            <w:noProof/>
          </w:rPr>
          <w:instrText xml:space="preserve"> </w:instrText>
        </w:r>
        <w:r w:rsidRPr="00C55E8F">
          <w:rPr>
            <w:rStyle w:val="Hyperlink"/>
            <w:noProof/>
          </w:rPr>
          <w:fldChar w:fldCharType="separate"/>
        </w:r>
        <w:r w:rsidRPr="00C55E8F">
          <w:rPr>
            <w:rStyle w:val="Hyperlink"/>
            <w:noProof/>
          </w:rPr>
          <w:t>Assessment Literacy</w:t>
        </w:r>
        <w:r>
          <w:rPr>
            <w:noProof/>
            <w:webHidden/>
          </w:rPr>
          <w:tab/>
        </w:r>
        <w:r>
          <w:rPr>
            <w:noProof/>
            <w:webHidden/>
          </w:rPr>
          <w:fldChar w:fldCharType="begin"/>
        </w:r>
        <w:r>
          <w:rPr>
            <w:noProof/>
            <w:webHidden/>
          </w:rPr>
          <w:instrText xml:space="preserve"> PAGEREF _Toc77937721 \h </w:instrText>
        </w:r>
      </w:ins>
      <w:r>
        <w:rPr>
          <w:noProof/>
          <w:webHidden/>
        </w:rPr>
      </w:r>
      <w:r>
        <w:rPr>
          <w:noProof/>
          <w:webHidden/>
        </w:rPr>
        <w:fldChar w:fldCharType="separate"/>
      </w:r>
      <w:ins w:id="43" w:author="Valerie Irvine" w:date="2021-07-23T13:01:00Z">
        <w:r>
          <w:rPr>
            <w:noProof/>
            <w:webHidden/>
          </w:rPr>
          <w:t>10</w:t>
        </w:r>
        <w:r>
          <w:rPr>
            <w:noProof/>
            <w:webHidden/>
          </w:rPr>
          <w:fldChar w:fldCharType="end"/>
        </w:r>
        <w:r w:rsidRPr="00C55E8F">
          <w:rPr>
            <w:rStyle w:val="Hyperlink"/>
            <w:noProof/>
          </w:rPr>
          <w:fldChar w:fldCharType="end"/>
        </w:r>
      </w:ins>
    </w:p>
    <w:p w14:paraId="143666DD" w14:textId="0A8064F9" w:rsidR="00020A3E" w:rsidRDefault="00020A3E">
      <w:pPr>
        <w:pStyle w:val="TOC2"/>
        <w:tabs>
          <w:tab w:val="right" w:leader="dot" w:pos="9350"/>
        </w:tabs>
        <w:rPr>
          <w:ins w:id="44" w:author="Valerie Irvine" w:date="2021-07-23T13:01:00Z"/>
          <w:noProof/>
        </w:rPr>
      </w:pPr>
      <w:ins w:id="45"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"_Toc77937722"</w:instrText>
        </w:r>
        <w:r w:rsidRPr="00C55E8F">
          <w:rPr>
            <w:rStyle w:val="Hyperlink"/>
            <w:noProof/>
          </w:rPr>
          <w:instrText xml:space="preserve"> </w:instrText>
        </w:r>
        <w:r w:rsidRPr="00C55E8F">
          <w:rPr>
            <w:rStyle w:val="Hyperlink"/>
            <w:noProof/>
          </w:rPr>
          <w:fldChar w:fldCharType="separate"/>
        </w:r>
        <w:r w:rsidRPr="00C55E8F">
          <w:rPr>
            <w:rStyle w:val="Hyperlink"/>
            <w:noProof/>
          </w:rPr>
          <w:t>Assessment and Technology</w:t>
        </w:r>
        <w:r>
          <w:rPr>
            <w:noProof/>
            <w:webHidden/>
          </w:rPr>
          <w:tab/>
        </w:r>
        <w:r>
          <w:rPr>
            <w:noProof/>
            <w:webHidden/>
          </w:rPr>
          <w:fldChar w:fldCharType="begin"/>
        </w:r>
        <w:r>
          <w:rPr>
            <w:noProof/>
            <w:webHidden/>
          </w:rPr>
          <w:instrText xml:space="preserve"> PAGEREF _Toc77937722 \h </w:instrText>
        </w:r>
      </w:ins>
      <w:r>
        <w:rPr>
          <w:noProof/>
          <w:webHidden/>
        </w:rPr>
      </w:r>
      <w:r>
        <w:rPr>
          <w:noProof/>
          <w:webHidden/>
        </w:rPr>
        <w:fldChar w:fldCharType="separate"/>
      </w:r>
      <w:ins w:id="46" w:author="Valerie Irvine" w:date="2021-07-23T13:01:00Z">
        <w:r>
          <w:rPr>
            <w:noProof/>
            <w:webHidden/>
          </w:rPr>
          <w:t>20</w:t>
        </w:r>
        <w:r>
          <w:rPr>
            <w:noProof/>
            <w:webHidden/>
          </w:rPr>
          <w:fldChar w:fldCharType="end"/>
        </w:r>
        <w:r w:rsidRPr="00C55E8F">
          <w:rPr>
            <w:rStyle w:val="Hyperlink"/>
            <w:noProof/>
          </w:rPr>
          <w:fldChar w:fldCharType="end"/>
        </w:r>
      </w:ins>
    </w:p>
    <w:p w14:paraId="0614F6C5" w14:textId="7D338BBE" w:rsidR="00020A3E" w:rsidRDefault="00020A3E">
      <w:pPr>
        <w:pStyle w:val="TOC2"/>
        <w:tabs>
          <w:tab w:val="right" w:leader="dot" w:pos="9350"/>
        </w:tabs>
        <w:rPr>
          <w:ins w:id="47" w:author="Valerie Irvine" w:date="2021-07-23T13:01:00Z"/>
          <w:noProof/>
        </w:rPr>
      </w:pPr>
      <w:ins w:id="48"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"_Toc77937723"</w:instrText>
        </w:r>
        <w:r w:rsidRPr="00C55E8F">
          <w:rPr>
            <w:rStyle w:val="Hyperlink"/>
            <w:noProof/>
          </w:rPr>
          <w:instrText xml:space="preserve"> </w:instrText>
        </w:r>
        <w:r w:rsidRPr="00C55E8F">
          <w:rPr>
            <w:rStyle w:val="Hyperlink"/>
            <w:noProof/>
          </w:rPr>
          <w:fldChar w:fldCharType="separate"/>
        </w:r>
        <w:r w:rsidRPr="00C55E8F">
          <w:rPr>
            <w:rStyle w:val="Hyperlink"/>
            <w:noProof/>
          </w:rPr>
          <w:t>Impact on Learners</w:t>
        </w:r>
        <w:r>
          <w:rPr>
            <w:noProof/>
            <w:webHidden/>
          </w:rPr>
          <w:tab/>
        </w:r>
        <w:r>
          <w:rPr>
            <w:noProof/>
            <w:webHidden/>
          </w:rPr>
          <w:fldChar w:fldCharType="begin"/>
        </w:r>
        <w:r>
          <w:rPr>
            <w:noProof/>
            <w:webHidden/>
          </w:rPr>
          <w:instrText xml:space="preserve"> PAGEREF _Toc77937723 \h </w:instrText>
        </w:r>
      </w:ins>
      <w:r>
        <w:rPr>
          <w:noProof/>
          <w:webHidden/>
        </w:rPr>
      </w:r>
      <w:r>
        <w:rPr>
          <w:noProof/>
          <w:webHidden/>
        </w:rPr>
        <w:fldChar w:fldCharType="separate"/>
      </w:r>
      <w:ins w:id="49" w:author="Valerie Irvine" w:date="2021-07-23T13:01:00Z">
        <w:r>
          <w:rPr>
            <w:noProof/>
            <w:webHidden/>
          </w:rPr>
          <w:t>23</w:t>
        </w:r>
        <w:r>
          <w:rPr>
            <w:noProof/>
            <w:webHidden/>
          </w:rPr>
          <w:fldChar w:fldCharType="end"/>
        </w:r>
        <w:r w:rsidRPr="00C55E8F">
          <w:rPr>
            <w:rStyle w:val="Hyperlink"/>
            <w:noProof/>
          </w:rPr>
          <w:fldChar w:fldCharType="end"/>
        </w:r>
      </w:ins>
    </w:p>
    <w:p w14:paraId="6D4B85CE" w14:textId="5376B7AF" w:rsidR="00020A3E" w:rsidRDefault="00020A3E">
      <w:pPr>
        <w:pStyle w:val="TOC2"/>
        <w:tabs>
          <w:tab w:val="right" w:leader="dot" w:pos="9350"/>
        </w:tabs>
        <w:rPr>
          <w:ins w:id="50" w:author="Valerie Irvine" w:date="2021-07-23T13:01:00Z"/>
          <w:noProof/>
        </w:rPr>
      </w:pPr>
      <w:ins w:id="51"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"_Toc77937724"</w:instrText>
        </w:r>
        <w:r w:rsidRPr="00C55E8F">
          <w:rPr>
            <w:rStyle w:val="Hyperlink"/>
            <w:noProof/>
          </w:rPr>
          <w:instrText xml:space="preserve"> </w:instrText>
        </w:r>
        <w:r w:rsidRPr="00C55E8F">
          <w:rPr>
            <w:rStyle w:val="Hyperlink"/>
            <w:noProof/>
          </w:rPr>
          <w:fldChar w:fldCharType="separate"/>
        </w:r>
        <w:r w:rsidRPr="00C55E8F">
          <w:rPr>
            <w:rStyle w:val="Hyperlink"/>
            <w:noProof/>
          </w:rPr>
          <w:t>Theoretical Framework Overview</w:t>
        </w:r>
        <w:r>
          <w:rPr>
            <w:noProof/>
            <w:webHidden/>
          </w:rPr>
          <w:tab/>
        </w:r>
        <w:r>
          <w:rPr>
            <w:noProof/>
            <w:webHidden/>
          </w:rPr>
          <w:fldChar w:fldCharType="begin"/>
        </w:r>
        <w:r>
          <w:rPr>
            <w:noProof/>
            <w:webHidden/>
          </w:rPr>
          <w:instrText xml:space="preserve"> PAGEREF _Toc77937724 \h </w:instrText>
        </w:r>
      </w:ins>
      <w:r>
        <w:rPr>
          <w:noProof/>
          <w:webHidden/>
        </w:rPr>
      </w:r>
      <w:r>
        <w:rPr>
          <w:noProof/>
          <w:webHidden/>
        </w:rPr>
        <w:fldChar w:fldCharType="separate"/>
      </w:r>
      <w:ins w:id="52" w:author="Valerie Irvine" w:date="2021-07-23T13:01:00Z">
        <w:r>
          <w:rPr>
            <w:noProof/>
            <w:webHidden/>
          </w:rPr>
          <w:t>24</w:t>
        </w:r>
        <w:r>
          <w:rPr>
            <w:noProof/>
            <w:webHidden/>
          </w:rPr>
          <w:fldChar w:fldCharType="end"/>
        </w:r>
        <w:r w:rsidRPr="00C55E8F">
          <w:rPr>
            <w:rStyle w:val="Hyperlink"/>
            <w:noProof/>
          </w:rPr>
          <w:fldChar w:fldCharType="end"/>
        </w:r>
      </w:ins>
    </w:p>
    <w:p w14:paraId="0559306B" w14:textId="3146C8DD" w:rsidR="00020A3E" w:rsidRDefault="00020A3E">
      <w:pPr>
        <w:pStyle w:val="TOC2"/>
        <w:tabs>
          <w:tab w:val="right" w:leader="dot" w:pos="9350"/>
        </w:tabs>
        <w:rPr>
          <w:ins w:id="53" w:author="Valerie Irvine" w:date="2021-07-23T13:01:00Z"/>
          <w:noProof/>
        </w:rPr>
      </w:pPr>
      <w:ins w:id="54"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"_Toc77937725"</w:instrText>
        </w:r>
        <w:r w:rsidRPr="00C55E8F">
          <w:rPr>
            <w:rStyle w:val="Hyperlink"/>
            <w:noProof/>
          </w:rPr>
          <w:instrText xml:space="preserve"> </w:instrText>
        </w:r>
        <w:r w:rsidRPr="00C55E8F">
          <w:rPr>
            <w:rStyle w:val="Hyperlink"/>
            <w:noProof/>
          </w:rPr>
          <w:fldChar w:fldCharType="separate"/>
        </w:r>
        <w:r w:rsidRPr="00C55E8F">
          <w:rPr>
            <w:rStyle w:val="Hyperlink"/>
            <w:noProof/>
          </w:rPr>
          <w:t>Summary and Research Questions</w:t>
        </w:r>
        <w:r>
          <w:rPr>
            <w:noProof/>
            <w:webHidden/>
          </w:rPr>
          <w:tab/>
        </w:r>
        <w:r>
          <w:rPr>
            <w:noProof/>
            <w:webHidden/>
          </w:rPr>
          <w:fldChar w:fldCharType="begin"/>
        </w:r>
        <w:r>
          <w:rPr>
            <w:noProof/>
            <w:webHidden/>
          </w:rPr>
          <w:instrText xml:space="preserve"> PAGEREF _Toc77937725 \h </w:instrText>
        </w:r>
      </w:ins>
      <w:r>
        <w:rPr>
          <w:noProof/>
          <w:webHidden/>
        </w:rPr>
      </w:r>
      <w:r>
        <w:rPr>
          <w:noProof/>
          <w:webHidden/>
        </w:rPr>
        <w:fldChar w:fldCharType="separate"/>
      </w:r>
      <w:ins w:id="55" w:author="Valerie Irvine" w:date="2021-07-23T13:01:00Z">
        <w:r>
          <w:rPr>
            <w:noProof/>
            <w:webHidden/>
          </w:rPr>
          <w:t>26</w:t>
        </w:r>
        <w:r>
          <w:rPr>
            <w:noProof/>
            <w:webHidden/>
          </w:rPr>
          <w:fldChar w:fldCharType="end"/>
        </w:r>
        <w:r w:rsidRPr="00C55E8F">
          <w:rPr>
            <w:rStyle w:val="Hyperlink"/>
            <w:noProof/>
          </w:rPr>
          <w:fldChar w:fldCharType="end"/>
        </w:r>
      </w:ins>
    </w:p>
    <w:p w14:paraId="49A320A8" w14:textId="4904F90E" w:rsidR="00020A3E" w:rsidRDefault="00020A3E">
      <w:pPr>
        <w:pStyle w:val="TOC2"/>
        <w:tabs>
          <w:tab w:val="right" w:leader="dot" w:pos="9350"/>
        </w:tabs>
        <w:rPr>
          <w:ins w:id="56" w:author="Valerie Irvine" w:date="2021-07-23T13:01:00Z"/>
          <w:noProof/>
        </w:rPr>
      </w:pPr>
      <w:ins w:id="57"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"_Toc77937726"</w:instrText>
        </w:r>
        <w:r w:rsidRPr="00C55E8F">
          <w:rPr>
            <w:rStyle w:val="Hyperlink"/>
            <w:noProof/>
          </w:rPr>
          <w:instrText xml:space="preserve"> </w:instrText>
        </w:r>
        <w:r w:rsidRPr="00C55E8F">
          <w:rPr>
            <w:rStyle w:val="Hyperlink"/>
            <w:noProof/>
          </w:rPr>
          <w:fldChar w:fldCharType="separate"/>
        </w:r>
        <w:r w:rsidRPr="00C55E8F">
          <w:rPr>
            <w:rStyle w:val="Hyperlink"/>
            <w:noProof/>
          </w:rPr>
          <w:t>Significance of the Research</w:t>
        </w:r>
        <w:r>
          <w:rPr>
            <w:noProof/>
            <w:webHidden/>
          </w:rPr>
          <w:tab/>
        </w:r>
        <w:r>
          <w:rPr>
            <w:noProof/>
            <w:webHidden/>
          </w:rPr>
          <w:fldChar w:fldCharType="begin"/>
        </w:r>
        <w:r>
          <w:rPr>
            <w:noProof/>
            <w:webHidden/>
          </w:rPr>
          <w:instrText xml:space="preserve"> PAGEREF _Toc77937726 \h </w:instrText>
        </w:r>
      </w:ins>
      <w:r>
        <w:rPr>
          <w:noProof/>
          <w:webHidden/>
        </w:rPr>
      </w:r>
      <w:r>
        <w:rPr>
          <w:noProof/>
          <w:webHidden/>
        </w:rPr>
        <w:fldChar w:fldCharType="separate"/>
      </w:r>
      <w:ins w:id="58" w:author="Valerie Irvine" w:date="2021-07-23T13:01:00Z">
        <w:r>
          <w:rPr>
            <w:noProof/>
            <w:webHidden/>
          </w:rPr>
          <w:t>27</w:t>
        </w:r>
        <w:r>
          <w:rPr>
            <w:noProof/>
            <w:webHidden/>
          </w:rPr>
          <w:fldChar w:fldCharType="end"/>
        </w:r>
        <w:r w:rsidRPr="00C55E8F">
          <w:rPr>
            <w:rStyle w:val="Hyperlink"/>
            <w:noProof/>
          </w:rPr>
          <w:fldChar w:fldCharType="end"/>
        </w:r>
      </w:ins>
    </w:p>
    <w:p w14:paraId="1228B82F" w14:textId="77A7ABD5" w:rsidR="00020A3E" w:rsidRDefault="00020A3E">
      <w:pPr>
        <w:pStyle w:val="TOC1"/>
        <w:tabs>
          <w:tab w:val="right" w:leader="dot" w:pos="9350"/>
        </w:tabs>
        <w:rPr>
          <w:ins w:id="59" w:author="Valerie Irvine" w:date="2021-07-23T13:01:00Z"/>
          <w:noProof/>
        </w:rPr>
      </w:pPr>
      <w:ins w:id="60"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"_Toc77937727"</w:instrText>
        </w:r>
        <w:r w:rsidRPr="00C55E8F">
          <w:rPr>
            <w:rStyle w:val="Hyperlink"/>
            <w:noProof/>
          </w:rPr>
          <w:instrText xml:space="preserve"> </w:instrText>
        </w:r>
        <w:r w:rsidRPr="00C55E8F">
          <w:rPr>
            <w:rStyle w:val="Hyperlink"/>
            <w:noProof/>
          </w:rPr>
          <w:fldChar w:fldCharType="separate"/>
        </w:r>
        <w:r w:rsidRPr="00C55E8F">
          <w:rPr>
            <w:rStyle w:val="Hyperlink"/>
            <w:noProof/>
          </w:rPr>
          <w:t>References</w:t>
        </w:r>
        <w:r>
          <w:rPr>
            <w:noProof/>
            <w:webHidden/>
          </w:rPr>
          <w:tab/>
        </w:r>
        <w:r>
          <w:rPr>
            <w:noProof/>
            <w:webHidden/>
          </w:rPr>
          <w:fldChar w:fldCharType="begin"/>
        </w:r>
        <w:r>
          <w:rPr>
            <w:noProof/>
            <w:webHidden/>
          </w:rPr>
          <w:instrText xml:space="preserve"> PAGEREF _Toc77937727 \h </w:instrText>
        </w:r>
      </w:ins>
      <w:r>
        <w:rPr>
          <w:noProof/>
          <w:webHidden/>
        </w:rPr>
      </w:r>
      <w:r>
        <w:rPr>
          <w:noProof/>
          <w:webHidden/>
        </w:rPr>
        <w:fldChar w:fldCharType="separate"/>
      </w:r>
      <w:ins w:id="61" w:author="Valerie Irvine" w:date="2021-07-23T13:01:00Z">
        <w:r>
          <w:rPr>
            <w:noProof/>
            <w:webHidden/>
          </w:rPr>
          <w:t>28</w:t>
        </w:r>
        <w:r>
          <w:rPr>
            <w:noProof/>
            <w:webHidden/>
          </w:rPr>
          <w:fldChar w:fldCharType="end"/>
        </w:r>
        <w:r w:rsidRPr="00C55E8F">
          <w:rPr>
            <w:rStyle w:val="Hyperlink"/>
            <w:noProof/>
          </w:rPr>
          <w:fldChar w:fldCharType="end"/>
        </w:r>
      </w:ins>
    </w:p>
    <w:p w14:paraId="3F2E8CCF" w14:textId="4CBD8A88" w:rsidR="00020A3E" w:rsidRDefault="00020A3E">
      <w:pPr>
        <w:pStyle w:val="TOC1"/>
        <w:tabs>
          <w:tab w:val="right" w:leader="dot" w:pos="9350"/>
        </w:tabs>
        <w:rPr>
          <w:ins w:id="62" w:author="Valerie Irvine" w:date="2021-07-23T13:01:00Z"/>
          <w:noProof/>
        </w:rPr>
      </w:pPr>
      <w:ins w:id="63"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"_Toc77937728"</w:instrText>
        </w:r>
        <w:r w:rsidRPr="00C55E8F">
          <w:rPr>
            <w:rStyle w:val="Hyperlink"/>
            <w:noProof/>
          </w:rPr>
          <w:instrText xml:space="preserve"> </w:instrText>
        </w:r>
        <w:r w:rsidRPr="00C55E8F">
          <w:rPr>
            <w:rStyle w:val="Hyperlink"/>
            <w:noProof/>
          </w:rPr>
          <w:fldChar w:fldCharType="separate"/>
        </w:r>
        <w:r w:rsidRPr="00C55E8F">
          <w:rPr>
            <w:rStyle w:val="Hyperlink"/>
            <w:noProof/>
          </w:rPr>
          <w:t>Appendix A</w:t>
        </w:r>
        <w:r>
          <w:rPr>
            <w:noProof/>
            <w:webHidden/>
          </w:rPr>
          <w:tab/>
        </w:r>
        <w:r>
          <w:rPr>
            <w:noProof/>
            <w:webHidden/>
          </w:rPr>
          <w:fldChar w:fldCharType="begin"/>
        </w:r>
        <w:r>
          <w:rPr>
            <w:noProof/>
            <w:webHidden/>
          </w:rPr>
          <w:instrText xml:space="preserve"> PAGEREF _Toc77937728 \h </w:instrText>
        </w:r>
      </w:ins>
      <w:r>
        <w:rPr>
          <w:noProof/>
          <w:webHidden/>
        </w:rPr>
      </w:r>
      <w:r>
        <w:rPr>
          <w:noProof/>
          <w:webHidden/>
        </w:rPr>
        <w:fldChar w:fldCharType="separate"/>
      </w:r>
      <w:ins w:id="64" w:author="Valerie Irvine" w:date="2021-07-23T13:01:00Z">
        <w:r>
          <w:rPr>
            <w:noProof/>
            <w:webHidden/>
          </w:rPr>
          <w:t>37</w:t>
        </w:r>
        <w:r>
          <w:rPr>
            <w:noProof/>
            <w:webHidden/>
          </w:rPr>
          <w:fldChar w:fldCharType="end"/>
        </w:r>
        <w:r w:rsidRPr="00C55E8F">
          <w:rPr>
            <w:rStyle w:val="Hyperlink"/>
            <w:noProof/>
          </w:rPr>
          <w:fldChar w:fldCharType="end"/>
        </w:r>
      </w:ins>
    </w:p>
    <w:p w14:paraId="77DCC1B4" w14:textId="4775CD5B" w:rsidR="00020A3E" w:rsidRDefault="00020A3E">
      <w:pPr>
        <w:pStyle w:val="TOC1"/>
        <w:tabs>
          <w:tab w:val="right" w:leader="dot" w:pos="9350"/>
        </w:tabs>
        <w:rPr>
          <w:ins w:id="65" w:author="Valerie Irvine" w:date="2021-07-23T13:01:00Z"/>
          <w:noProof/>
        </w:rPr>
      </w:pPr>
      <w:ins w:id="66"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"_Toc77937729"</w:instrText>
        </w:r>
        <w:r w:rsidRPr="00C55E8F">
          <w:rPr>
            <w:rStyle w:val="Hyperlink"/>
            <w:noProof/>
          </w:rPr>
          <w:instrText xml:space="preserve"> </w:instrText>
        </w:r>
        <w:r w:rsidRPr="00C55E8F">
          <w:rPr>
            <w:rStyle w:val="Hyperlink"/>
            <w:noProof/>
          </w:rPr>
          <w:fldChar w:fldCharType="separate"/>
        </w:r>
        <w:r w:rsidRPr="00C55E8F">
          <w:rPr>
            <w:rStyle w:val="Hyperlink"/>
            <w:noProof/>
          </w:rPr>
          <w:t>Select Standards for Educational Assessment</w:t>
        </w:r>
        <w:r>
          <w:rPr>
            <w:noProof/>
            <w:webHidden/>
          </w:rPr>
          <w:tab/>
        </w:r>
        <w:r>
          <w:rPr>
            <w:noProof/>
            <w:webHidden/>
          </w:rPr>
          <w:fldChar w:fldCharType="begin"/>
        </w:r>
        <w:r>
          <w:rPr>
            <w:noProof/>
            <w:webHidden/>
          </w:rPr>
          <w:instrText xml:space="preserve"> PAGEREF _Toc77937729 \h </w:instrText>
        </w:r>
      </w:ins>
      <w:r>
        <w:rPr>
          <w:noProof/>
          <w:webHidden/>
        </w:rPr>
      </w:r>
      <w:r>
        <w:rPr>
          <w:noProof/>
          <w:webHidden/>
        </w:rPr>
        <w:fldChar w:fldCharType="separate"/>
      </w:r>
      <w:ins w:id="67" w:author="Valerie Irvine" w:date="2021-07-23T13:01:00Z">
        <w:r>
          <w:rPr>
            <w:noProof/>
            <w:webHidden/>
          </w:rPr>
          <w:t>37</w:t>
        </w:r>
        <w:r>
          <w:rPr>
            <w:noProof/>
            <w:webHidden/>
          </w:rPr>
          <w:fldChar w:fldCharType="end"/>
        </w:r>
        <w:r w:rsidRPr="00C55E8F">
          <w:rPr>
            <w:rStyle w:val="Hyperlink"/>
            <w:noProof/>
          </w:rPr>
          <w:fldChar w:fldCharType="end"/>
        </w:r>
      </w:ins>
    </w:p>
    <w:p w14:paraId="6B0014CB" w14:textId="745AB13B" w:rsidR="00020A3E" w:rsidRDefault="00020A3E">
      <w:pPr>
        <w:pStyle w:val="TOC2"/>
        <w:tabs>
          <w:tab w:val="right" w:leader="dot" w:pos="9350"/>
        </w:tabs>
        <w:rPr>
          <w:ins w:id="68" w:author="Valerie Irvine" w:date="2021-07-23T13:01:00Z"/>
          <w:noProof/>
        </w:rPr>
      </w:pPr>
      <w:ins w:id="69"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"_Toc77937730"</w:instrText>
        </w:r>
        <w:r w:rsidRPr="00C55E8F">
          <w:rPr>
            <w:rStyle w:val="Hyperlink"/>
            <w:noProof/>
          </w:rPr>
          <w:instrText xml:space="preserve"> </w:instrText>
        </w:r>
        <w:r w:rsidRPr="00C55E8F">
          <w:rPr>
            <w:rStyle w:val="Hyperlink"/>
            <w:noProof/>
          </w:rPr>
          <w:fldChar w:fldCharType="separate"/>
        </w:r>
        <w:r w:rsidRPr="00C55E8F">
          <w:rPr>
            <w:rStyle w:val="Hyperlink"/>
            <w:noProof/>
          </w:rPr>
          <w:t>Standards for Teacher Competence in Educational Assessment of Students</w:t>
        </w:r>
        <w:r>
          <w:rPr>
            <w:noProof/>
            <w:webHidden/>
          </w:rPr>
          <w:tab/>
        </w:r>
        <w:r>
          <w:rPr>
            <w:noProof/>
            <w:webHidden/>
          </w:rPr>
          <w:fldChar w:fldCharType="begin"/>
        </w:r>
        <w:r>
          <w:rPr>
            <w:noProof/>
            <w:webHidden/>
          </w:rPr>
          <w:instrText xml:space="preserve"> PAGEREF _Toc77937730 \h </w:instrText>
        </w:r>
      </w:ins>
      <w:r>
        <w:rPr>
          <w:noProof/>
          <w:webHidden/>
        </w:rPr>
      </w:r>
      <w:r>
        <w:rPr>
          <w:noProof/>
          <w:webHidden/>
        </w:rPr>
        <w:fldChar w:fldCharType="separate"/>
      </w:r>
      <w:ins w:id="70" w:author="Valerie Irvine" w:date="2021-07-23T13:01:00Z">
        <w:r>
          <w:rPr>
            <w:noProof/>
            <w:webHidden/>
          </w:rPr>
          <w:t>37</w:t>
        </w:r>
        <w:r>
          <w:rPr>
            <w:noProof/>
            <w:webHidden/>
          </w:rPr>
          <w:fldChar w:fldCharType="end"/>
        </w:r>
        <w:r w:rsidRPr="00C55E8F">
          <w:rPr>
            <w:rStyle w:val="Hyperlink"/>
            <w:noProof/>
          </w:rPr>
          <w:fldChar w:fldCharType="end"/>
        </w:r>
      </w:ins>
    </w:p>
    <w:p w14:paraId="7D2A9A11" w14:textId="41867925" w:rsidR="00020A3E" w:rsidRDefault="00020A3E">
      <w:pPr>
        <w:pStyle w:val="TOC2"/>
        <w:tabs>
          <w:tab w:val="right" w:leader="dot" w:pos="9350"/>
        </w:tabs>
        <w:rPr>
          <w:ins w:id="71" w:author="Valerie Irvine" w:date="2021-07-23T13:01:00Z"/>
          <w:noProof/>
        </w:rPr>
      </w:pPr>
      <w:ins w:id="72"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"_Toc77937731"</w:instrText>
        </w:r>
        <w:r w:rsidRPr="00C55E8F">
          <w:rPr>
            <w:rStyle w:val="Hyperlink"/>
            <w:noProof/>
          </w:rPr>
          <w:instrText xml:space="preserve"> </w:instrText>
        </w:r>
        <w:r w:rsidRPr="00C55E8F">
          <w:rPr>
            <w:rStyle w:val="Hyperlink"/>
            <w:noProof/>
          </w:rPr>
          <w:fldChar w:fldCharType="separate"/>
        </w:r>
        <w:r w:rsidRPr="00C55E8F">
          <w:rPr>
            <w:rStyle w:val="Hyperlink"/>
            <w:noProof/>
          </w:rPr>
          <w:t>Principles for Fair Student Assessment Practices for Education in Canada</w:t>
        </w:r>
        <w:r>
          <w:rPr>
            <w:noProof/>
            <w:webHidden/>
          </w:rPr>
          <w:tab/>
        </w:r>
        <w:r>
          <w:rPr>
            <w:noProof/>
            <w:webHidden/>
          </w:rPr>
          <w:fldChar w:fldCharType="begin"/>
        </w:r>
        <w:r>
          <w:rPr>
            <w:noProof/>
            <w:webHidden/>
          </w:rPr>
          <w:instrText xml:space="preserve"> PAGEREF _Toc77937731 \h </w:instrText>
        </w:r>
      </w:ins>
      <w:r>
        <w:rPr>
          <w:noProof/>
          <w:webHidden/>
        </w:rPr>
      </w:r>
      <w:r>
        <w:rPr>
          <w:noProof/>
          <w:webHidden/>
        </w:rPr>
        <w:fldChar w:fldCharType="separate"/>
      </w:r>
      <w:ins w:id="73" w:author="Valerie Irvine" w:date="2021-07-23T13:01:00Z">
        <w:r>
          <w:rPr>
            <w:noProof/>
            <w:webHidden/>
          </w:rPr>
          <w:t>38</w:t>
        </w:r>
        <w:r>
          <w:rPr>
            <w:noProof/>
            <w:webHidden/>
          </w:rPr>
          <w:fldChar w:fldCharType="end"/>
        </w:r>
        <w:r w:rsidRPr="00C55E8F">
          <w:rPr>
            <w:rStyle w:val="Hyperlink"/>
            <w:noProof/>
          </w:rPr>
          <w:fldChar w:fldCharType="end"/>
        </w:r>
      </w:ins>
    </w:p>
    <w:p w14:paraId="666574C9" w14:textId="451144C3" w:rsidR="00020A3E" w:rsidRDefault="00020A3E">
      <w:pPr>
        <w:pStyle w:val="TOC3"/>
        <w:tabs>
          <w:tab w:val="right" w:leader="dot" w:pos="9350"/>
        </w:tabs>
        <w:rPr>
          <w:ins w:id="74" w:author="Valerie Irvine" w:date="2021-07-23T13:01:00Z"/>
          <w:noProof/>
        </w:rPr>
      </w:pPr>
      <w:ins w:id="75"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"_Toc77937732"</w:instrText>
        </w:r>
        <w:r w:rsidRPr="00C55E8F">
          <w:rPr>
            <w:rStyle w:val="Hyperlink"/>
            <w:noProof/>
          </w:rPr>
          <w:instrText xml:space="preserve"> </w:instrText>
        </w:r>
        <w:r w:rsidRPr="00C55E8F">
          <w:rPr>
            <w:rStyle w:val="Hyperlink"/>
            <w:noProof/>
          </w:rPr>
          <w:fldChar w:fldCharType="separate"/>
        </w:r>
        <w:r w:rsidRPr="00C55E8F">
          <w:rPr>
            <w:rStyle w:val="Hyperlink"/>
            <w:noProof/>
          </w:rPr>
          <w:t>Developing and Choosing Methods for Assessment</w:t>
        </w:r>
        <w:r>
          <w:rPr>
            <w:noProof/>
            <w:webHidden/>
          </w:rPr>
          <w:tab/>
        </w:r>
        <w:r>
          <w:rPr>
            <w:noProof/>
            <w:webHidden/>
          </w:rPr>
          <w:fldChar w:fldCharType="begin"/>
        </w:r>
        <w:r>
          <w:rPr>
            <w:noProof/>
            <w:webHidden/>
          </w:rPr>
          <w:instrText xml:space="preserve"> PAGEREF _Toc77937732 \h </w:instrText>
        </w:r>
      </w:ins>
      <w:r>
        <w:rPr>
          <w:noProof/>
          <w:webHidden/>
        </w:rPr>
      </w:r>
      <w:r>
        <w:rPr>
          <w:noProof/>
          <w:webHidden/>
        </w:rPr>
        <w:fldChar w:fldCharType="separate"/>
      </w:r>
      <w:ins w:id="76" w:author="Valerie Irvine" w:date="2021-07-23T13:01:00Z">
        <w:r>
          <w:rPr>
            <w:noProof/>
            <w:webHidden/>
          </w:rPr>
          <w:t>38</w:t>
        </w:r>
        <w:r>
          <w:rPr>
            <w:noProof/>
            <w:webHidden/>
          </w:rPr>
          <w:fldChar w:fldCharType="end"/>
        </w:r>
        <w:r w:rsidRPr="00C55E8F">
          <w:rPr>
            <w:rStyle w:val="Hyperlink"/>
            <w:noProof/>
          </w:rPr>
          <w:fldChar w:fldCharType="end"/>
        </w:r>
      </w:ins>
    </w:p>
    <w:p w14:paraId="5D3E318A" w14:textId="123FEAF3" w:rsidR="00020A3E" w:rsidRDefault="00020A3E">
      <w:pPr>
        <w:pStyle w:val="TOC3"/>
        <w:tabs>
          <w:tab w:val="right" w:leader="dot" w:pos="9350"/>
        </w:tabs>
        <w:rPr>
          <w:ins w:id="77" w:author="Valerie Irvine" w:date="2021-07-23T13:01:00Z"/>
          <w:noProof/>
        </w:rPr>
      </w:pPr>
      <w:ins w:id="78" w:author="Valerie Irvine" w:date="2021-07-23T13:01:00Z">
        <w:r w:rsidRPr="00C55E8F">
          <w:rPr>
            <w:rStyle w:val="Hyperlink"/>
            <w:noProof/>
          </w:rPr>
          <w:lastRenderedPageBreak/>
          <w:fldChar w:fldCharType="begin"/>
        </w:r>
        <w:r w:rsidRPr="00C55E8F">
          <w:rPr>
            <w:rStyle w:val="Hyperlink"/>
            <w:noProof/>
          </w:rPr>
          <w:instrText xml:space="preserve"> </w:instrText>
        </w:r>
        <w:r>
          <w:rPr>
            <w:noProof/>
          </w:rPr>
          <w:instrText>HYPERLINK \l "_Toc77937733"</w:instrText>
        </w:r>
        <w:r w:rsidRPr="00C55E8F">
          <w:rPr>
            <w:rStyle w:val="Hyperlink"/>
            <w:noProof/>
          </w:rPr>
          <w:instrText xml:space="preserve"> </w:instrText>
        </w:r>
        <w:r w:rsidRPr="00C55E8F">
          <w:rPr>
            <w:rStyle w:val="Hyperlink"/>
            <w:noProof/>
          </w:rPr>
          <w:fldChar w:fldCharType="separate"/>
        </w:r>
        <w:r w:rsidRPr="00C55E8F">
          <w:rPr>
            <w:rStyle w:val="Hyperlink"/>
            <w:noProof/>
          </w:rPr>
          <w:t>Collecting Assessment Information</w:t>
        </w:r>
        <w:r>
          <w:rPr>
            <w:noProof/>
            <w:webHidden/>
          </w:rPr>
          <w:tab/>
        </w:r>
        <w:r>
          <w:rPr>
            <w:noProof/>
            <w:webHidden/>
          </w:rPr>
          <w:fldChar w:fldCharType="begin"/>
        </w:r>
        <w:r>
          <w:rPr>
            <w:noProof/>
            <w:webHidden/>
          </w:rPr>
          <w:instrText xml:space="preserve"> PAGEREF _Toc77937733 \h </w:instrText>
        </w:r>
      </w:ins>
      <w:r>
        <w:rPr>
          <w:noProof/>
          <w:webHidden/>
        </w:rPr>
      </w:r>
      <w:r>
        <w:rPr>
          <w:noProof/>
          <w:webHidden/>
        </w:rPr>
        <w:fldChar w:fldCharType="separate"/>
      </w:r>
      <w:ins w:id="79" w:author="Valerie Irvine" w:date="2021-07-23T13:01:00Z">
        <w:r>
          <w:rPr>
            <w:noProof/>
            <w:webHidden/>
          </w:rPr>
          <w:t>38</w:t>
        </w:r>
        <w:r>
          <w:rPr>
            <w:noProof/>
            <w:webHidden/>
          </w:rPr>
          <w:fldChar w:fldCharType="end"/>
        </w:r>
        <w:r w:rsidRPr="00C55E8F">
          <w:rPr>
            <w:rStyle w:val="Hyperlink"/>
            <w:noProof/>
          </w:rPr>
          <w:fldChar w:fldCharType="end"/>
        </w:r>
      </w:ins>
    </w:p>
    <w:p w14:paraId="35FF51E7" w14:textId="48707553" w:rsidR="00020A3E" w:rsidRDefault="00020A3E">
      <w:pPr>
        <w:pStyle w:val="TOC3"/>
        <w:tabs>
          <w:tab w:val="right" w:leader="dot" w:pos="9350"/>
        </w:tabs>
        <w:rPr>
          <w:ins w:id="80" w:author="Valerie Irvine" w:date="2021-07-23T13:01:00Z"/>
          <w:noProof/>
        </w:rPr>
      </w:pPr>
      <w:ins w:id="81"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"_Toc77937734"</w:instrText>
        </w:r>
        <w:r w:rsidRPr="00C55E8F">
          <w:rPr>
            <w:rStyle w:val="Hyperlink"/>
            <w:noProof/>
          </w:rPr>
          <w:instrText xml:space="preserve"> </w:instrText>
        </w:r>
        <w:r w:rsidRPr="00C55E8F">
          <w:rPr>
            <w:rStyle w:val="Hyperlink"/>
            <w:noProof/>
          </w:rPr>
          <w:fldChar w:fldCharType="separate"/>
        </w:r>
        <w:r w:rsidRPr="00C55E8F">
          <w:rPr>
            <w:rStyle w:val="Hyperlink"/>
            <w:noProof/>
          </w:rPr>
          <w:t>Judging and Scoring Student Performance</w:t>
        </w:r>
        <w:r>
          <w:rPr>
            <w:noProof/>
            <w:webHidden/>
          </w:rPr>
          <w:tab/>
        </w:r>
        <w:r>
          <w:rPr>
            <w:noProof/>
            <w:webHidden/>
          </w:rPr>
          <w:fldChar w:fldCharType="begin"/>
        </w:r>
        <w:r>
          <w:rPr>
            <w:noProof/>
            <w:webHidden/>
          </w:rPr>
          <w:instrText xml:space="preserve"> PAGEREF _Toc77937734 \h </w:instrText>
        </w:r>
      </w:ins>
      <w:r>
        <w:rPr>
          <w:noProof/>
          <w:webHidden/>
        </w:rPr>
      </w:r>
      <w:r>
        <w:rPr>
          <w:noProof/>
          <w:webHidden/>
        </w:rPr>
        <w:fldChar w:fldCharType="separate"/>
      </w:r>
      <w:ins w:id="82" w:author="Valerie Irvine" w:date="2021-07-23T13:01:00Z">
        <w:r>
          <w:rPr>
            <w:noProof/>
            <w:webHidden/>
          </w:rPr>
          <w:t>39</w:t>
        </w:r>
        <w:r>
          <w:rPr>
            <w:noProof/>
            <w:webHidden/>
          </w:rPr>
          <w:fldChar w:fldCharType="end"/>
        </w:r>
        <w:r w:rsidRPr="00C55E8F">
          <w:rPr>
            <w:rStyle w:val="Hyperlink"/>
            <w:noProof/>
          </w:rPr>
          <w:fldChar w:fldCharType="end"/>
        </w:r>
      </w:ins>
    </w:p>
    <w:p w14:paraId="1EF5CB6F" w14:textId="0324940D" w:rsidR="00020A3E" w:rsidRDefault="00020A3E">
      <w:pPr>
        <w:pStyle w:val="TOC3"/>
        <w:tabs>
          <w:tab w:val="right" w:leader="dot" w:pos="9350"/>
        </w:tabs>
        <w:rPr>
          <w:ins w:id="83" w:author="Valerie Irvine" w:date="2021-07-23T13:01:00Z"/>
          <w:noProof/>
        </w:rPr>
      </w:pPr>
      <w:ins w:id="84"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"_Toc77937735"</w:instrText>
        </w:r>
        <w:r w:rsidRPr="00C55E8F">
          <w:rPr>
            <w:rStyle w:val="Hyperlink"/>
            <w:noProof/>
          </w:rPr>
          <w:instrText xml:space="preserve"> </w:instrText>
        </w:r>
        <w:r w:rsidRPr="00C55E8F">
          <w:rPr>
            <w:rStyle w:val="Hyperlink"/>
            <w:noProof/>
          </w:rPr>
          <w:fldChar w:fldCharType="separate"/>
        </w:r>
        <w:r w:rsidRPr="00C55E8F">
          <w:rPr>
            <w:rStyle w:val="Hyperlink"/>
            <w:noProof/>
          </w:rPr>
          <w:t>Summarizing and Interpreting Results</w:t>
        </w:r>
        <w:r>
          <w:rPr>
            <w:noProof/>
            <w:webHidden/>
          </w:rPr>
          <w:tab/>
        </w:r>
        <w:r>
          <w:rPr>
            <w:noProof/>
            <w:webHidden/>
          </w:rPr>
          <w:fldChar w:fldCharType="begin"/>
        </w:r>
        <w:r>
          <w:rPr>
            <w:noProof/>
            <w:webHidden/>
          </w:rPr>
          <w:instrText xml:space="preserve"> PAGEREF _Toc77937735 \h </w:instrText>
        </w:r>
      </w:ins>
      <w:r>
        <w:rPr>
          <w:noProof/>
          <w:webHidden/>
        </w:rPr>
      </w:r>
      <w:r>
        <w:rPr>
          <w:noProof/>
          <w:webHidden/>
        </w:rPr>
        <w:fldChar w:fldCharType="separate"/>
      </w:r>
      <w:ins w:id="85" w:author="Valerie Irvine" w:date="2021-07-23T13:01:00Z">
        <w:r>
          <w:rPr>
            <w:noProof/>
            <w:webHidden/>
          </w:rPr>
          <w:t>40</w:t>
        </w:r>
        <w:r>
          <w:rPr>
            <w:noProof/>
            <w:webHidden/>
          </w:rPr>
          <w:fldChar w:fldCharType="end"/>
        </w:r>
        <w:r w:rsidRPr="00C55E8F">
          <w:rPr>
            <w:rStyle w:val="Hyperlink"/>
            <w:noProof/>
          </w:rPr>
          <w:fldChar w:fldCharType="end"/>
        </w:r>
      </w:ins>
    </w:p>
    <w:p w14:paraId="568A23DC" w14:textId="325E41F8" w:rsidR="00020A3E" w:rsidRDefault="00020A3E">
      <w:pPr>
        <w:pStyle w:val="TOC3"/>
        <w:tabs>
          <w:tab w:val="right" w:leader="dot" w:pos="9350"/>
        </w:tabs>
        <w:rPr>
          <w:ins w:id="86" w:author="Valerie Irvine" w:date="2021-07-23T13:01:00Z"/>
          <w:noProof/>
        </w:rPr>
      </w:pPr>
      <w:ins w:id="87"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"_Toc77937736"</w:instrText>
        </w:r>
        <w:r w:rsidRPr="00C55E8F">
          <w:rPr>
            <w:rStyle w:val="Hyperlink"/>
            <w:noProof/>
          </w:rPr>
          <w:instrText xml:space="preserve"> </w:instrText>
        </w:r>
        <w:r w:rsidRPr="00C55E8F">
          <w:rPr>
            <w:rStyle w:val="Hyperlink"/>
            <w:noProof/>
          </w:rPr>
          <w:fldChar w:fldCharType="separate"/>
        </w:r>
        <w:r w:rsidRPr="00C55E8F">
          <w:rPr>
            <w:rStyle w:val="Hyperlink"/>
            <w:noProof/>
          </w:rPr>
          <w:t>Reporting Assessment Findings</w:t>
        </w:r>
        <w:r>
          <w:rPr>
            <w:noProof/>
            <w:webHidden/>
          </w:rPr>
          <w:tab/>
        </w:r>
        <w:r>
          <w:rPr>
            <w:noProof/>
            <w:webHidden/>
          </w:rPr>
          <w:fldChar w:fldCharType="begin"/>
        </w:r>
        <w:r>
          <w:rPr>
            <w:noProof/>
            <w:webHidden/>
          </w:rPr>
          <w:instrText xml:space="preserve"> PAGEREF _Toc77937736 \h </w:instrText>
        </w:r>
      </w:ins>
      <w:r>
        <w:rPr>
          <w:noProof/>
          <w:webHidden/>
        </w:rPr>
      </w:r>
      <w:r>
        <w:rPr>
          <w:noProof/>
          <w:webHidden/>
        </w:rPr>
        <w:fldChar w:fldCharType="separate"/>
      </w:r>
      <w:ins w:id="88" w:author="Valerie Irvine" w:date="2021-07-23T13:01:00Z">
        <w:r>
          <w:rPr>
            <w:noProof/>
            <w:webHidden/>
          </w:rPr>
          <w:t>41</w:t>
        </w:r>
        <w:r>
          <w:rPr>
            <w:noProof/>
            <w:webHidden/>
          </w:rPr>
          <w:fldChar w:fldCharType="end"/>
        </w:r>
        <w:r w:rsidRPr="00C55E8F">
          <w:rPr>
            <w:rStyle w:val="Hyperlink"/>
            <w:noProof/>
          </w:rPr>
          <w:fldChar w:fldCharType="end"/>
        </w:r>
      </w:ins>
    </w:p>
    <w:p w14:paraId="0C8E9427" w14:textId="1EF617E4" w:rsidR="00020A3E" w:rsidRDefault="00020A3E">
      <w:pPr>
        <w:pStyle w:val="TOC2"/>
        <w:tabs>
          <w:tab w:val="right" w:leader="dot" w:pos="9350"/>
        </w:tabs>
        <w:rPr>
          <w:ins w:id="89" w:author="Valerie Irvine" w:date="2021-07-23T13:01:00Z"/>
          <w:noProof/>
        </w:rPr>
      </w:pPr>
      <w:ins w:id="90"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"_Toc77937737"</w:instrText>
        </w:r>
        <w:r w:rsidRPr="00C55E8F">
          <w:rPr>
            <w:rStyle w:val="Hyperlink"/>
            <w:noProof/>
          </w:rPr>
          <w:instrText xml:space="preserve"> </w:instrText>
        </w:r>
        <w:r w:rsidRPr="00C55E8F">
          <w:rPr>
            <w:rStyle w:val="Hyperlink"/>
            <w:noProof/>
          </w:rPr>
          <w:fldChar w:fldCharType="separate"/>
        </w:r>
        <w:r w:rsidRPr="00C55E8F">
          <w:rPr>
            <w:rStyle w:val="Hyperlink"/>
            <w:noProof/>
          </w:rPr>
          <w:t>Educational assessment knowledge and skills for teachers</w:t>
        </w:r>
        <w:r>
          <w:rPr>
            <w:noProof/>
            <w:webHidden/>
          </w:rPr>
          <w:tab/>
        </w:r>
        <w:r>
          <w:rPr>
            <w:noProof/>
            <w:webHidden/>
          </w:rPr>
          <w:fldChar w:fldCharType="begin"/>
        </w:r>
        <w:r>
          <w:rPr>
            <w:noProof/>
            <w:webHidden/>
          </w:rPr>
          <w:instrText xml:space="preserve"> PAGEREF _Toc77937737 \h </w:instrText>
        </w:r>
      </w:ins>
      <w:r>
        <w:rPr>
          <w:noProof/>
          <w:webHidden/>
        </w:rPr>
      </w:r>
      <w:r>
        <w:rPr>
          <w:noProof/>
          <w:webHidden/>
        </w:rPr>
        <w:fldChar w:fldCharType="separate"/>
      </w:r>
      <w:ins w:id="91" w:author="Valerie Irvine" w:date="2021-07-23T13:01:00Z">
        <w:r>
          <w:rPr>
            <w:noProof/>
            <w:webHidden/>
          </w:rPr>
          <w:t>42</w:t>
        </w:r>
        <w:r>
          <w:rPr>
            <w:noProof/>
            <w:webHidden/>
          </w:rPr>
          <w:fldChar w:fldCharType="end"/>
        </w:r>
        <w:r w:rsidRPr="00C55E8F">
          <w:rPr>
            <w:rStyle w:val="Hyperlink"/>
            <w:noProof/>
          </w:rPr>
          <w:fldChar w:fldCharType="end"/>
        </w:r>
      </w:ins>
    </w:p>
    <w:p w14:paraId="54D65EDA" w14:textId="70239F01" w:rsidR="00020A3E" w:rsidRDefault="00020A3E">
      <w:pPr>
        <w:pStyle w:val="TOC2"/>
        <w:tabs>
          <w:tab w:val="right" w:leader="dot" w:pos="9350"/>
        </w:tabs>
        <w:rPr>
          <w:ins w:id="92" w:author="Valerie Irvine" w:date="2021-07-23T13:01:00Z"/>
          <w:noProof/>
        </w:rPr>
      </w:pPr>
      <w:ins w:id="93"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"_Toc77937738"</w:instrText>
        </w:r>
        <w:r w:rsidRPr="00C55E8F">
          <w:rPr>
            <w:rStyle w:val="Hyperlink"/>
            <w:noProof/>
          </w:rPr>
          <w:instrText xml:space="preserve"> </w:instrText>
        </w:r>
        <w:r w:rsidRPr="00C55E8F">
          <w:rPr>
            <w:rStyle w:val="Hyperlink"/>
            <w:noProof/>
          </w:rPr>
          <w:fldChar w:fldCharType="separate"/>
        </w:r>
        <w:r w:rsidRPr="00C55E8F">
          <w:rPr>
            <w:rStyle w:val="Hyperlink"/>
            <w:noProof/>
          </w:rPr>
          <w:t>Classroom Assessment Standards for PreK-12 Teachers</w:t>
        </w:r>
        <w:r>
          <w:rPr>
            <w:noProof/>
            <w:webHidden/>
          </w:rPr>
          <w:tab/>
        </w:r>
        <w:r>
          <w:rPr>
            <w:noProof/>
            <w:webHidden/>
          </w:rPr>
          <w:fldChar w:fldCharType="begin"/>
        </w:r>
        <w:r>
          <w:rPr>
            <w:noProof/>
            <w:webHidden/>
          </w:rPr>
          <w:instrText xml:space="preserve"> PAGEREF _Toc77937738 \h </w:instrText>
        </w:r>
      </w:ins>
      <w:r>
        <w:rPr>
          <w:noProof/>
          <w:webHidden/>
        </w:rPr>
      </w:r>
      <w:r>
        <w:rPr>
          <w:noProof/>
          <w:webHidden/>
        </w:rPr>
        <w:fldChar w:fldCharType="separate"/>
      </w:r>
      <w:ins w:id="94" w:author="Valerie Irvine" w:date="2021-07-23T13:01:00Z">
        <w:r>
          <w:rPr>
            <w:noProof/>
            <w:webHidden/>
          </w:rPr>
          <w:t>43</w:t>
        </w:r>
        <w:r>
          <w:rPr>
            <w:noProof/>
            <w:webHidden/>
          </w:rPr>
          <w:fldChar w:fldCharType="end"/>
        </w:r>
        <w:r w:rsidRPr="00C55E8F">
          <w:rPr>
            <w:rStyle w:val="Hyperlink"/>
            <w:noProof/>
          </w:rPr>
          <w:fldChar w:fldCharType="end"/>
        </w:r>
      </w:ins>
    </w:p>
    <w:p w14:paraId="3F01C45C" w14:textId="2A3FC6A7" w:rsidR="00020A3E" w:rsidRDefault="00020A3E">
      <w:pPr>
        <w:pStyle w:val="TOC3"/>
        <w:tabs>
          <w:tab w:val="right" w:leader="dot" w:pos="9350"/>
        </w:tabs>
        <w:rPr>
          <w:ins w:id="95" w:author="Valerie Irvine" w:date="2021-07-23T13:01:00Z"/>
          <w:noProof/>
        </w:rPr>
      </w:pPr>
      <w:ins w:id="96"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"_Toc77937739"</w:instrText>
        </w:r>
        <w:r w:rsidRPr="00C55E8F">
          <w:rPr>
            <w:rStyle w:val="Hyperlink"/>
            <w:noProof/>
          </w:rPr>
          <w:instrText xml:space="preserve"> </w:instrText>
        </w:r>
        <w:r w:rsidRPr="00C55E8F">
          <w:rPr>
            <w:rStyle w:val="Hyperlink"/>
            <w:noProof/>
          </w:rPr>
          <w:fldChar w:fldCharType="separate"/>
        </w:r>
        <w:r w:rsidRPr="00C55E8F">
          <w:rPr>
            <w:rStyle w:val="Hyperlink"/>
            <w:noProof/>
          </w:rPr>
          <w:t>Foundation</w:t>
        </w:r>
        <w:r>
          <w:rPr>
            <w:noProof/>
            <w:webHidden/>
          </w:rPr>
          <w:tab/>
        </w:r>
        <w:r>
          <w:rPr>
            <w:noProof/>
            <w:webHidden/>
          </w:rPr>
          <w:fldChar w:fldCharType="begin"/>
        </w:r>
        <w:r>
          <w:rPr>
            <w:noProof/>
            <w:webHidden/>
          </w:rPr>
          <w:instrText xml:space="preserve"> PAGEREF _Toc77937739 \h </w:instrText>
        </w:r>
      </w:ins>
      <w:r>
        <w:rPr>
          <w:noProof/>
          <w:webHidden/>
        </w:rPr>
      </w:r>
      <w:r>
        <w:rPr>
          <w:noProof/>
          <w:webHidden/>
        </w:rPr>
        <w:fldChar w:fldCharType="separate"/>
      </w:r>
      <w:ins w:id="97" w:author="Valerie Irvine" w:date="2021-07-23T13:01:00Z">
        <w:r>
          <w:rPr>
            <w:noProof/>
            <w:webHidden/>
          </w:rPr>
          <w:t>43</w:t>
        </w:r>
        <w:r>
          <w:rPr>
            <w:noProof/>
            <w:webHidden/>
          </w:rPr>
          <w:fldChar w:fldCharType="end"/>
        </w:r>
        <w:r w:rsidRPr="00C55E8F">
          <w:rPr>
            <w:rStyle w:val="Hyperlink"/>
            <w:noProof/>
          </w:rPr>
          <w:fldChar w:fldCharType="end"/>
        </w:r>
      </w:ins>
    </w:p>
    <w:p w14:paraId="41D6DE3B" w14:textId="7CF8DE4C" w:rsidR="00020A3E" w:rsidRDefault="00020A3E">
      <w:pPr>
        <w:pStyle w:val="TOC3"/>
        <w:tabs>
          <w:tab w:val="right" w:leader="dot" w:pos="9350"/>
        </w:tabs>
        <w:rPr>
          <w:ins w:id="98" w:author="Valerie Irvine" w:date="2021-07-23T13:01:00Z"/>
          <w:noProof/>
        </w:rPr>
      </w:pPr>
      <w:ins w:id="99"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"_Toc77937740"</w:instrText>
        </w:r>
        <w:r w:rsidRPr="00C55E8F">
          <w:rPr>
            <w:rStyle w:val="Hyperlink"/>
            <w:noProof/>
          </w:rPr>
          <w:instrText xml:space="preserve"> </w:instrText>
        </w:r>
        <w:r w:rsidRPr="00C55E8F">
          <w:rPr>
            <w:rStyle w:val="Hyperlink"/>
            <w:noProof/>
          </w:rPr>
          <w:fldChar w:fldCharType="separate"/>
        </w:r>
        <w:r w:rsidRPr="00C55E8F">
          <w:rPr>
            <w:rStyle w:val="Hyperlink"/>
            <w:noProof/>
          </w:rPr>
          <w:t>Use</w:t>
        </w:r>
        <w:r>
          <w:rPr>
            <w:noProof/>
            <w:webHidden/>
          </w:rPr>
          <w:tab/>
        </w:r>
        <w:r>
          <w:rPr>
            <w:noProof/>
            <w:webHidden/>
          </w:rPr>
          <w:fldChar w:fldCharType="begin"/>
        </w:r>
        <w:r>
          <w:rPr>
            <w:noProof/>
            <w:webHidden/>
          </w:rPr>
          <w:instrText xml:space="preserve"> PAGEREF _Toc77937740 \h </w:instrText>
        </w:r>
      </w:ins>
      <w:r>
        <w:rPr>
          <w:noProof/>
          <w:webHidden/>
        </w:rPr>
      </w:r>
      <w:r>
        <w:rPr>
          <w:noProof/>
          <w:webHidden/>
        </w:rPr>
        <w:fldChar w:fldCharType="separate"/>
      </w:r>
      <w:ins w:id="100" w:author="Valerie Irvine" w:date="2021-07-23T13:01:00Z">
        <w:r>
          <w:rPr>
            <w:noProof/>
            <w:webHidden/>
          </w:rPr>
          <w:t>44</w:t>
        </w:r>
        <w:r>
          <w:rPr>
            <w:noProof/>
            <w:webHidden/>
          </w:rPr>
          <w:fldChar w:fldCharType="end"/>
        </w:r>
        <w:r w:rsidRPr="00C55E8F">
          <w:rPr>
            <w:rStyle w:val="Hyperlink"/>
            <w:noProof/>
          </w:rPr>
          <w:fldChar w:fldCharType="end"/>
        </w:r>
      </w:ins>
    </w:p>
    <w:p w14:paraId="6B184AFB" w14:textId="24564E7E" w:rsidR="00020A3E" w:rsidRDefault="00020A3E">
      <w:pPr>
        <w:pStyle w:val="TOC3"/>
        <w:tabs>
          <w:tab w:val="right" w:leader="dot" w:pos="9350"/>
        </w:tabs>
        <w:rPr>
          <w:ins w:id="101" w:author="Valerie Irvine" w:date="2021-07-23T13:01:00Z"/>
          <w:noProof/>
        </w:rPr>
      </w:pPr>
      <w:ins w:id="102" w:author="Valerie Irvine" w:date="2021-07-23T13:01:00Z">
        <w:r w:rsidRPr="00C55E8F">
          <w:rPr>
            <w:rStyle w:val="Hyperlink"/>
            <w:noProof/>
          </w:rPr>
          <w:fldChar w:fldCharType="begin"/>
        </w:r>
        <w:r w:rsidRPr="00C55E8F">
          <w:rPr>
            <w:rStyle w:val="Hyperlink"/>
            <w:noProof/>
          </w:rPr>
          <w:instrText xml:space="preserve"> </w:instrText>
        </w:r>
        <w:r>
          <w:rPr>
            <w:noProof/>
          </w:rPr>
          <w:instrText>HYPERLINK \l "_Toc77937741"</w:instrText>
        </w:r>
        <w:r w:rsidRPr="00C55E8F">
          <w:rPr>
            <w:rStyle w:val="Hyperlink"/>
            <w:noProof/>
          </w:rPr>
          <w:instrText xml:space="preserve"> </w:instrText>
        </w:r>
        <w:r w:rsidRPr="00C55E8F">
          <w:rPr>
            <w:rStyle w:val="Hyperlink"/>
            <w:noProof/>
          </w:rPr>
          <w:fldChar w:fldCharType="separate"/>
        </w:r>
        <w:r w:rsidRPr="00C55E8F">
          <w:rPr>
            <w:rStyle w:val="Hyperlink"/>
            <w:noProof/>
          </w:rPr>
          <w:t>Quality</w:t>
        </w:r>
        <w:r>
          <w:rPr>
            <w:noProof/>
            <w:webHidden/>
          </w:rPr>
          <w:tab/>
        </w:r>
        <w:r>
          <w:rPr>
            <w:noProof/>
            <w:webHidden/>
          </w:rPr>
          <w:fldChar w:fldCharType="begin"/>
        </w:r>
        <w:r>
          <w:rPr>
            <w:noProof/>
            <w:webHidden/>
          </w:rPr>
          <w:instrText xml:space="preserve"> PAGEREF _Toc77937741 \h </w:instrText>
        </w:r>
      </w:ins>
      <w:r>
        <w:rPr>
          <w:noProof/>
          <w:webHidden/>
        </w:rPr>
      </w:r>
      <w:r>
        <w:rPr>
          <w:noProof/>
          <w:webHidden/>
        </w:rPr>
        <w:fldChar w:fldCharType="separate"/>
      </w:r>
      <w:ins w:id="103" w:author="Valerie Irvine" w:date="2021-07-23T13:01:00Z">
        <w:r>
          <w:rPr>
            <w:noProof/>
            <w:webHidden/>
          </w:rPr>
          <w:t>44</w:t>
        </w:r>
        <w:r>
          <w:rPr>
            <w:noProof/>
            <w:webHidden/>
          </w:rPr>
          <w:fldChar w:fldCharType="end"/>
        </w:r>
        <w:r w:rsidRPr="00C55E8F">
          <w:rPr>
            <w:rStyle w:val="Hyperlink"/>
            <w:noProof/>
          </w:rPr>
          <w:fldChar w:fldCharType="end"/>
        </w:r>
      </w:ins>
    </w:p>
    <w:p w14:paraId="5685A16C" w14:textId="4F0E748E" w:rsidR="00020A3E" w:rsidRDefault="00020A3E" w:rsidP="00020A3E">
      <w:pPr>
        <w:pStyle w:val="BodyText"/>
        <w:rPr>
          <w:ins w:id="104" w:author="Valerie Irvine" w:date="2021-07-23T13:01:00Z"/>
        </w:rPr>
      </w:pPr>
      <w:ins w:id="105" w:author="Valerie Irvine" w:date="2021-07-23T13:01:00Z">
        <w:r>
          <w:fldChar w:fldCharType="end"/>
        </w:r>
      </w:ins>
    </w:p>
    <w:p w14:paraId="5E19DE9A" w14:textId="77777777" w:rsidR="0016696A" w:rsidRDefault="00A81F98">
      <w:ins w:id="106" w:author="Valerie Irvine" w:date="2021-07-26T14:56:00Z">
        <w:r>
          <w:rPr>
            <w:noProof/>
          </w:rPr>
          <w:pict w14:anchorId="24036692">
            <v:rect id="_x0000_i1031" alt="" style="width:468pt;height:.05pt;mso-width-percent:0;mso-height-percent:0;mso-width-percent:0;mso-height-percent:0" o:hralign="center" o:hrstd="t" o:hr="t"/>
          </w:pict>
        </w:r>
      </w:ins>
    </w:p>
    <w:p w14:paraId="3F60FEE2" w14:textId="77777777" w:rsidR="00FD79E6" w:rsidRDefault="003D44B4" w:rsidP="00207B3E">
      <w:pPr>
        <w:pStyle w:val="FirstParagraph"/>
        <w:rPr>
          <w:ins w:id="107" w:author="Christopher Deluca" w:date="2021-07-21T18:12:00Z"/>
        </w:rPr>
      </w:pPr>
      <w:r>
        <w:t>Assessing learning is both a critical component of the work of teaching in higher education (</w:t>
      </w:r>
      <w:commentRangeStart w:id="108"/>
      <w:r>
        <w:t>HE</w:t>
      </w:r>
      <w:commentRangeEnd w:id="108"/>
      <w:r w:rsidR="00EE7900">
        <w:rPr>
          <w:rStyle w:val="CommentReference"/>
          <w:rFonts w:asciiTheme="minorHAnsi" w:hAnsiTheme="minorHAnsi"/>
        </w:rPr>
        <w:commentReference w:id="108"/>
      </w:r>
      <w:r>
        <w:t xml:space="preserve">) and also a major factor in learners’ experiences of HE (Biggs, 1999; Birenbaum, 2007; Woldeab &amp; Brothen, 2019). Instructors in HE often </w:t>
      </w:r>
      <w:proofErr w:type="gramStart"/>
      <w:r w:rsidRPr="00EE7900">
        <w:rPr>
          <w:b/>
          <w:rPrChange w:id="109" w:author="Valerie Irvine" w:date="2021-07-26T14:58:00Z">
            <w:rPr/>
          </w:rPrChange>
        </w:rPr>
        <w:t>inherit</w:t>
      </w:r>
      <w:proofErr w:type="gramEnd"/>
      <w:r w:rsidRPr="00EE7900">
        <w:rPr>
          <w:b/>
          <w:rPrChange w:id="110" w:author="Valerie Irvine" w:date="2021-07-26T14:58:00Z">
            <w:rPr/>
          </w:rPrChange>
        </w:rPr>
        <w:t xml:space="preserve"> the assessment practices</w:t>
      </w:r>
      <w:r>
        <w:t xml:space="preserve"> of their supervisors and instructors (Lipnevich et al., 2020), potentially leading to over-reliance on practices that may not align with modern assessment theories (Boud, 2020; Massey et al., 2020; Shepard, 2000). These traditional practices tend to </w:t>
      </w:r>
      <w:r w:rsidRPr="00EE7900">
        <w:rPr>
          <w:b/>
          <w:rPrChange w:id="111" w:author="Valerie Irvine" w:date="2021-07-26T14:58:00Z">
            <w:rPr/>
          </w:rPrChange>
        </w:rPr>
        <w:t>emphasize summative</w:t>
      </w:r>
      <w:r>
        <w:t>, selected-response tests (Flores et al., 2015; Harlen &amp; Deakin Crick, 2002; Lipnevich et al., 2020</w:t>
      </w:r>
      <w:del w:id="112" w:author="Valerie Irvine" w:date="2021-07-26T14:58:00Z">
        <w:r>
          <w:delText>)</w:delText>
        </w:r>
      </w:del>
      <w:ins w:id="113" w:author="Valerie Irvine" w:date="2021-07-26T14:58:00Z">
        <w:r>
          <w:t>)</w:t>
        </w:r>
      </w:ins>
      <w:ins w:id="114" w:author="Valerie Irvine" w:date="2021-07-23T11:40:00Z">
        <w:r w:rsidR="00EE7900">
          <w:t>,</w:t>
        </w:r>
      </w:ins>
      <w:r>
        <w:t xml:space="preserve"> </w:t>
      </w:r>
      <w:commentRangeStart w:id="115"/>
      <w:commentRangeStart w:id="116"/>
      <w:r>
        <w:t xml:space="preserve">which may be </w:t>
      </w:r>
      <w:commentRangeEnd w:id="115"/>
      <w:r w:rsidR="008E526B">
        <w:rPr>
          <w:rStyle w:val="CommentReference"/>
          <w:rFonts w:asciiTheme="minorHAnsi" w:hAnsiTheme="minorHAnsi"/>
        </w:rPr>
        <w:commentReference w:id="115"/>
      </w:r>
      <w:commentRangeStart w:id="117"/>
      <w:r>
        <w:t>characterized by low reliability</w:t>
      </w:r>
      <w:commentRangeEnd w:id="117"/>
      <w:r w:rsidR="00C472DE">
        <w:rPr>
          <w:rStyle w:val="CommentReference"/>
          <w:rFonts w:asciiTheme="minorHAnsi" w:hAnsiTheme="minorHAnsi"/>
        </w:rPr>
        <w:commentReference w:id="117"/>
      </w:r>
      <w:r>
        <w:t xml:space="preserve">, leading to inferences </w:t>
      </w:r>
      <w:del w:id="118" w:author="Valerie Irvine" w:date="2021-07-23T11:40:00Z">
        <w:r w:rsidDel="00EE7900">
          <w:delText xml:space="preserve">which </w:delText>
        </w:r>
      </w:del>
      <w:ins w:id="119" w:author="Valerie Irvine" w:date="2021-07-23T11:40:00Z">
        <w:r w:rsidR="00EE7900">
          <w:t xml:space="preserve">that </w:t>
        </w:r>
      </w:ins>
      <w:r>
        <w:t xml:space="preserve">may not be valid reflections of learner </w:t>
      </w:r>
      <w:ins w:id="120" w:author="Christopher Deluca" w:date="2021-07-26T14:56:00Z">
        <w:r>
          <w:t>achievemen</w:t>
        </w:r>
        <w:commentRangeEnd w:id="116"/>
        <w:r w:rsidR="00FD79E6">
          <w:rPr>
            <w:rStyle w:val="CommentReference"/>
            <w:rFonts w:asciiTheme="minorHAnsi" w:hAnsiTheme="minorHAnsi"/>
          </w:rPr>
          <w:commentReference w:id="116"/>
        </w:r>
        <w:r>
          <w:t>t</w:t>
        </w:r>
      </w:ins>
      <w:del w:id="121" w:author="Christopher Deluca" w:date="2021-07-26T14:56:00Z">
        <w:r>
          <w:delText>achievement</w:delText>
        </w:r>
      </w:del>
      <w:r>
        <w:t xml:space="preserve"> (Knight, 2002; Smith Glasgow et al., 2019). </w:t>
      </w:r>
      <w:del w:id="122" w:author="Valerie Irvine" w:date="2021-07-26T14:58:00Z">
        <w:r>
          <w:delText>Also,</w:delText>
        </w:r>
      </w:del>
    </w:p>
    <w:p w14:paraId="217D98F5" w14:textId="10218EAC" w:rsidR="0016696A" w:rsidRDefault="003D44B4" w:rsidP="00207B3E">
      <w:pPr>
        <w:pStyle w:val="FirstParagraph"/>
      </w:pPr>
      <w:del w:id="123" w:author="Valerie Irvine" w:date="2021-07-23T11:41:00Z">
        <w:r w:rsidDel="00EE7900">
          <w:delText>Also,</w:delText>
        </w:r>
      </w:del>
      <w:del w:id="124" w:author="Christopher Deluca" w:date="2021-07-21T18:12:00Z">
        <w:r w:rsidDel="00FD79E6">
          <w:delText xml:space="preserve"> t</w:delText>
        </w:r>
      </w:del>
      <w:proofErr w:type="spellStart"/>
      <w:ins w:id="125" w:author="Christopher Deluca" w:date="2021-07-21T18:12:00Z">
        <w:r w:rsidR="00FD79E6">
          <w:t>T</w:t>
        </w:r>
      </w:ins>
      <w:ins w:id="126" w:author="Christopher Deluca" w:date="2021-07-26T14:56:00Z">
        <w:r>
          <w:t>he</w:t>
        </w:r>
      </w:ins>
      <w:ins w:id="127" w:author="Valerie Irvine" w:date="2021-07-23T11:43:00Z">
        <w:r w:rsidR="00EE7900">
          <w:t>T</w:t>
        </w:r>
      </w:ins>
      <w:ins w:id="128" w:author="Valerie Irvine" w:date="2021-07-23T11:41:00Z">
        <w:r w:rsidR="00EE7900">
          <w:t>hese</w:t>
        </w:r>
        <w:proofErr w:type="spellEnd"/>
        <w:r w:rsidR="00EE7900">
          <w:t xml:space="preserve"> issues are furth</w:t>
        </w:r>
      </w:ins>
      <w:ins w:id="129" w:author="Valerie Irvine" w:date="2021-07-23T11:42:00Z">
        <w:r w:rsidR="00EE7900">
          <w:t>er complicated by</w:t>
        </w:r>
      </w:ins>
      <w:ins w:id="130" w:author="Valerie Irvine" w:date="2021-07-26T14:56:00Z">
        <w:r>
          <w:t xml:space="preserve"> the</w:t>
        </w:r>
      </w:ins>
      <w:r>
        <w:t xml:space="preserve"> </w:t>
      </w:r>
      <w:del w:id="131" w:author="Valerie Irvine" w:date="2021-07-23T11:43:00Z">
        <w:r w:rsidDel="00EE7900">
          <w:delText>influence of an increasingly technological society is pushing</w:delText>
        </w:r>
      </w:del>
      <w:ins w:id="132" w:author="Valerie Irvine" w:date="2021-07-23T11:43:00Z">
        <w:r w:rsidR="00EE7900">
          <w:t>push by our increasingly technological society</w:t>
        </w:r>
      </w:ins>
      <w:r>
        <w:t xml:space="preserve"> </w:t>
      </w:r>
      <w:del w:id="133" w:author="Valerie Irvine" w:date="2021-07-23T11:43:00Z">
        <w:r w:rsidDel="00EE7900">
          <w:delText xml:space="preserve">higher education institutions (HEI) </w:delText>
        </w:r>
      </w:del>
      <w:r>
        <w:t xml:space="preserve">to </w:t>
      </w:r>
      <w:r w:rsidRPr="00EE7900">
        <w:rPr>
          <w:b/>
          <w:rPrChange w:id="134" w:author="Valerie Irvine" w:date="2021-07-26T14:58:00Z">
            <w:rPr/>
          </w:rPrChange>
        </w:rPr>
        <w:t>integrate digital tools</w:t>
      </w:r>
      <w:r>
        <w:t xml:space="preserve"> into the teaching and learning process (Pellegrino &amp; Quellmalz, 2010). This trend saw a massive increase in activity as a result of the COVID-19 pandemic that forced most HEI in Canada to pivot to emergency remote teaching in the spring of 2020 through at least the summer of 2021 and perhaps beyond. While this increased use of technology may be understood by some as progress, research suggests that digital technologies typically are used in </w:t>
      </w:r>
      <w:r>
        <w:lastRenderedPageBreak/>
        <w:t xml:space="preserve">ways </w:t>
      </w:r>
      <w:del w:id="135" w:author="Okan Bulut" w:date="2021-07-22T17:23:00Z">
        <w:r>
          <w:delText xml:space="preserve">which </w:delText>
        </w:r>
      </w:del>
      <w:ins w:id="136" w:author="Okan Bulut" w:date="2021-07-22T17:23:00Z">
        <w:r w:rsidR="006A607F">
          <w:t xml:space="preserve">that </w:t>
        </w:r>
      </w:ins>
      <w:r>
        <w:t xml:space="preserve">mimic and re-inscribe traditional assessment practices and simply increase the efficiency with which they can be administered (Broadfoot, 2016). Additionally, </w:t>
      </w:r>
      <w:r w:rsidRPr="00EE7900">
        <w:rPr>
          <w:b/>
          <w:rPrChange w:id="137" w:author="Valerie Irvine" w:date="2021-07-26T14:58:00Z">
            <w:rPr/>
          </w:rPrChange>
        </w:rPr>
        <w:t xml:space="preserve">the needs of </w:t>
      </w:r>
      <w:del w:id="138" w:author="Okan Bulut" w:date="2021-07-22T17:23:00Z">
        <w:r w:rsidRPr="00EE7900">
          <w:rPr>
            <w:b/>
            <w:rPrChange w:id="139" w:author="Valerie Irvine" w:date="2021-07-26T14:58:00Z">
              <w:rPr/>
            </w:rPrChange>
          </w:rPr>
          <w:delText xml:space="preserve">21st </w:delText>
        </w:r>
      </w:del>
      <w:ins w:id="140" w:author="Okan Bulut" w:date="2021-07-22T17:23:00Z">
        <w:r w:rsidR="006A607F">
          <w:t>21st-</w:t>
        </w:r>
      </w:ins>
      <w:r w:rsidRPr="00EE7900">
        <w:rPr>
          <w:b/>
          <w:rPrChange w:id="141" w:author="Valerie Irvine" w:date="2021-07-26T14:58:00Z">
            <w:rPr/>
          </w:rPrChange>
        </w:rPr>
        <w:t>century employers</w:t>
      </w:r>
      <w:r>
        <w:t xml:space="preserve">, who are looking for employees with demonstrated ability in collaboration, creative problem-solving, analytical thinking, and the ability to learn, competencies not easily measured in traditional testing formats, as opposed to those who have simply demonstrated high levels of domain-specific knowledge, have changed (Forum, 2020). Finally, assessment practices have significant </w:t>
      </w:r>
      <w:r w:rsidRPr="00EE7900">
        <w:rPr>
          <w:b/>
          <w:rPrChange w:id="142" w:author="Valerie Irvine" w:date="2021-07-26T14:58:00Z">
            <w:rPr/>
          </w:rPrChange>
        </w:rPr>
        <w:t>effects on learners</w:t>
      </w:r>
      <w:r>
        <w:t xml:space="preserve"> including anxiety about high-stakes testing and their prospects for future studies and employment (Harlen &amp; Deakin Crick, 2002), and also the approaches they take to learning activities (Biggs &amp; Tang, 2011; DeLuca et al., 2019). The confluence of these influences suggests that traditional approaches to assessment in HEI are becoming inadequate to meet the needs of modern HEI and ought to be </w:t>
      </w:r>
      <w:commentRangeStart w:id="143"/>
      <w:r>
        <w:t>reconsidered</w:t>
      </w:r>
      <w:commentRangeStart w:id="144"/>
      <w:r>
        <w:t>.</w:t>
      </w:r>
      <w:commentRangeEnd w:id="143"/>
      <w:commentRangeEnd w:id="144"/>
      <w:r w:rsidR="00FD79E6">
        <w:rPr>
          <w:rStyle w:val="CommentReference"/>
          <w:rFonts w:asciiTheme="minorHAnsi" w:hAnsiTheme="minorHAnsi"/>
        </w:rPr>
        <w:commentReference w:id="143"/>
      </w:r>
      <w:r w:rsidR="008E526B">
        <w:rPr>
          <w:rStyle w:val="CommentReference"/>
          <w:rFonts w:asciiTheme="minorHAnsi" w:hAnsiTheme="minorHAnsi"/>
        </w:rPr>
        <w:commentReference w:id="144"/>
      </w:r>
    </w:p>
    <w:p w14:paraId="6A61AEC4" w14:textId="7AF1F090" w:rsidR="0016696A" w:rsidRDefault="003D44B4">
      <w:pPr>
        <w:pStyle w:val="Heading2"/>
      </w:pPr>
      <w:bookmarkStart w:id="145" w:name="topic-of-the-research"/>
      <w:bookmarkStart w:id="146" w:name="_Toc77937715"/>
      <w:r>
        <w:t>Topic of the Research</w:t>
      </w:r>
      <w:bookmarkEnd w:id="145"/>
      <w:bookmarkEnd w:id="146"/>
    </w:p>
    <w:p w14:paraId="407A8525" w14:textId="42B30734" w:rsidR="0016696A" w:rsidRDefault="003D44B4" w:rsidP="00207B3E">
      <w:pPr>
        <w:pStyle w:val="FirstParagraph"/>
      </w:pPr>
      <w:commentRangeStart w:id="147"/>
      <w:r>
        <w:t xml:space="preserve">A </w:t>
      </w:r>
      <w:del w:id="148" w:author="Valerie Irvine" w:date="2021-07-26T14:56:00Z">
        <w:r>
          <w:delText>starting</w:delText>
        </w:r>
      </w:del>
      <w:ins w:id="149" w:author="Valerie Irvine" w:date="2021-07-26T14:56:00Z">
        <w:r>
          <w:t>s</w:t>
        </w:r>
        <w:commentRangeEnd w:id="147"/>
        <w:r w:rsidR="00683EDB">
          <w:rPr>
            <w:rStyle w:val="CommentReference"/>
            <w:rFonts w:asciiTheme="minorHAnsi" w:hAnsiTheme="minorHAnsi"/>
          </w:rPr>
          <w:commentReference w:id="147"/>
        </w:r>
        <w:r>
          <w:t>tarting</w:t>
        </w:r>
      </w:ins>
      <w:r>
        <w:t xml:space="preserve"> point for this process of examining assessment in higher education ought to be intentionally considered as there are myriad </w:t>
      </w:r>
      <w:ins w:id="150" w:author="Valerie Irvine" w:date="2021-07-23T11:49:00Z">
        <w:r w:rsidR="00EE7900">
          <w:t xml:space="preserve">of? </w:t>
        </w:r>
      </w:ins>
      <w:r>
        <w:t>examples of formal and informal initiatives in higher education</w:t>
      </w:r>
      <w:ins w:id="151" w:author="Valerie Irvine" w:date="2021-07-23T11:48:00Z">
        <w:r w:rsidR="00EE7900">
          <w:t>,</w:t>
        </w:r>
      </w:ins>
      <w:r>
        <w:t xml:space="preserve"> which have not realized significant local or systemic change (Broadfoot, 2016; Earl, 2013). Assessment practices are </w:t>
      </w:r>
      <w:commentRangeStart w:id="152"/>
      <w:r>
        <w:t xml:space="preserve">highly resistant </w:t>
      </w:r>
      <w:commentRangeEnd w:id="152"/>
      <w:r w:rsidR="00EE7900">
        <w:rPr>
          <w:rStyle w:val="CommentReference"/>
          <w:rFonts w:asciiTheme="minorHAnsi" w:hAnsiTheme="minorHAnsi"/>
        </w:rPr>
        <w:commentReference w:id="152"/>
      </w:r>
      <w:r>
        <w:t xml:space="preserve">to change, in part, as </w:t>
      </w:r>
      <w:proofErr w:type="spellStart"/>
      <w:r>
        <w:t>Broadfoot</w:t>
      </w:r>
      <w:proofErr w:type="spellEnd"/>
      <w:ins w:id="153" w:author="Christopher Deluca" w:date="2021-07-21T18:14:00Z">
        <w:r>
          <w:t xml:space="preserve"> </w:t>
        </w:r>
        <w:r w:rsidR="00FD79E6">
          <w:t>(2016)?</w:t>
        </w:r>
      </w:ins>
      <w:ins w:id="154" w:author="Christopher Deluca" w:date="2021-07-26T14:56:00Z">
        <w:r>
          <w:t xml:space="preserve"> </w:t>
        </w:r>
      </w:ins>
      <w:r>
        <w:t xml:space="preserve">claims, because they are </w:t>
      </w:r>
      <w:commentRangeStart w:id="155"/>
      <w:r>
        <w:t>so important</w:t>
      </w:r>
      <w:commentRangeEnd w:id="155"/>
      <w:r w:rsidR="00EE7900">
        <w:rPr>
          <w:rStyle w:val="CommentReference"/>
          <w:rFonts w:asciiTheme="minorHAnsi" w:hAnsiTheme="minorHAnsi"/>
        </w:rPr>
        <w:commentReference w:id="155"/>
      </w:r>
      <w:r>
        <w:t xml:space="preserve">, but also, as will be discussed later, because the approaches that individual instructors take to assessing the work of learners are driven by complex forces (Black &amp; Wiliam, 1998; DeLuca et al., 2019; Stiggins, 1991; Willis et al., 2013). Accordingly, it is incumbent upon researchers who wish to </w:t>
      </w:r>
      <w:commentRangeStart w:id="156"/>
      <w:r>
        <w:t xml:space="preserve">influence </w:t>
      </w:r>
      <w:commentRangeEnd w:id="156"/>
      <w:r w:rsidR="00EE7900">
        <w:rPr>
          <w:rStyle w:val="CommentReference"/>
          <w:rFonts w:asciiTheme="minorHAnsi" w:hAnsiTheme="minorHAnsi"/>
        </w:rPr>
        <w:commentReference w:id="156"/>
      </w:r>
      <w:r>
        <w:t>assessment practice to begin with a nuanced investigation of how HE instructors approach their assessment practice and what are the impacts of those practices on learners.</w:t>
      </w:r>
    </w:p>
    <w:p w14:paraId="3752C485" w14:textId="19E9F4B3" w:rsidR="0016696A" w:rsidRDefault="003D44B4">
      <w:pPr>
        <w:pStyle w:val="Heading2"/>
      </w:pPr>
      <w:bookmarkStart w:id="157" w:name="problem-to-be-researched"/>
      <w:bookmarkStart w:id="158" w:name="_Toc77937716"/>
      <w:r>
        <w:lastRenderedPageBreak/>
        <w:t>Problem to be Researched</w:t>
      </w:r>
      <w:bookmarkEnd w:id="157"/>
      <w:bookmarkEnd w:id="158"/>
    </w:p>
    <w:p w14:paraId="0810D00E" w14:textId="77777777" w:rsidR="00D02733" w:rsidRDefault="003D44B4" w:rsidP="00207B3E">
      <w:pPr>
        <w:pStyle w:val="FirstParagraph"/>
        <w:rPr>
          <w:ins w:id="159" w:author="Okan Bulut" w:date="2021-07-22T18:01:00Z"/>
        </w:rPr>
      </w:pPr>
      <w:r>
        <w:t xml:space="preserve">In her important article, Shepard (2000) argues that traditional assessment structures originated in past models of curriculum and instruction which were popular in the early 1900s. These curricular models emphasized the work of psychologists like Thorndike and Skinner </w:t>
      </w:r>
      <w:ins w:id="160" w:author="Valerie Irvine" w:date="2021-07-23T11:55:00Z">
        <w:r w:rsidR="00683EDB">
          <w:t xml:space="preserve">(cite?) </w:t>
        </w:r>
      </w:ins>
      <w:r>
        <w:t xml:space="preserve">who viewed the process of learning as being grounded in the mechanistic view of behaviourism where learning is the result of the precise and controlled input of ‘knowledge’ 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 </w:t>
      </w:r>
      <w:ins w:id="161" w:author="Valerie Irvine" w:date="2021-07-23T11:55:00Z">
        <w:r w:rsidR="00683EDB">
          <w:t xml:space="preserve">(cite), </w:t>
        </w:r>
      </w:ins>
      <w:del w:id="162" w:author="Valerie Irvine" w:date="2021-07-23T11:55:00Z">
        <w:r w:rsidDel="00683EDB">
          <w:delText>(</w:delText>
        </w:r>
      </w:del>
      <w:r>
        <w:t xml:space="preserve">who was </w:t>
      </w:r>
      <w:del w:id="163" w:author="Okan Bulut" w:date="2021-07-22T17:27:00Z">
        <w:r>
          <w:delText xml:space="preserve">actually </w:delText>
        </w:r>
      </w:del>
      <w:r>
        <w:t>a contemporary of the previously mentioned psychologists</w:t>
      </w:r>
      <w:del w:id="164" w:author="Valerie Irvine" w:date="2021-07-23T11:56:00Z">
        <w:r w:rsidDel="00683EDB">
          <w:delText>)</w:delText>
        </w:r>
      </w:del>
      <w:r>
        <w:t xml:space="preserve">, </w:t>
      </w:r>
      <w:ins w:id="165" w:author="Valerie Irvine" w:date="2021-07-23T11:56:00Z">
        <w:r w:rsidR="00683EDB">
          <w:t xml:space="preserve">that </w:t>
        </w:r>
      </w:ins>
      <w:r>
        <w:t xml:space="preserve">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w:t>
      </w:r>
    </w:p>
    <w:p w14:paraId="7D49E141" w14:textId="6BAFA044" w:rsidR="0016696A" w:rsidRDefault="003D44B4" w:rsidP="00207B3E">
      <w:pPr>
        <w:pStyle w:val="FirstParagraph"/>
      </w:pPr>
      <w:commentRangeStart w:id="166"/>
      <w:r>
        <w:t>Shepard</w:t>
      </w:r>
      <w:commentRangeEnd w:id="166"/>
      <w:r w:rsidR="00D02733">
        <w:rPr>
          <w:rStyle w:val="CommentReference"/>
          <w:rFonts w:asciiTheme="minorHAnsi" w:hAnsiTheme="minorHAnsi"/>
        </w:rPr>
        <w:commentReference w:id="166"/>
      </w:r>
      <w:r>
        <w:t xml:space="preserve"> argues for the need to integrate assessment and instruction in such a way as to engage learners in authentic performance tasks more suited to modern understandings of cognition. It appears now that, in the </w:t>
      </w:r>
      <w:del w:id="167" w:author="Valerie Irvine" w:date="2021-07-23T11:56:00Z">
        <w:r w:rsidDel="00683EDB">
          <w:delText xml:space="preserve">twenty </w:delText>
        </w:r>
      </w:del>
      <w:ins w:id="168" w:author="Valerie Irvine" w:date="2021-07-23T11:56:00Z">
        <w:r w:rsidR="00683EDB">
          <w:t xml:space="preserve">20 </w:t>
        </w:r>
      </w:ins>
      <w:r>
        <w:t xml:space="preserve">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w:t>
      </w:r>
      <w:del w:id="169" w:author="Okan Bulut" w:date="2021-07-22T17:27:00Z">
        <w:r>
          <w:delText xml:space="preserve">21st </w:delText>
        </w:r>
      </w:del>
      <w:ins w:id="170" w:author="Okan Bulut" w:date="2021-07-22T17:27:00Z">
        <w:r w:rsidR="00044D7A">
          <w:t>21st-</w:t>
        </w:r>
      </w:ins>
      <w:r>
        <w:t xml:space="preserve">century employers </w:t>
      </w:r>
      <w:r>
        <w:lastRenderedPageBreak/>
        <w:t xml:space="preserve">(Forum, 2020). Consequently, models of assessment </w:t>
      </w:r>
      <w:del w:id="171" w:author="Okan Bulut" w:date="2021-07-22T17:27:00Z">
        <w:r>
          <w:delText xml:space="preserve">which </w:delText>
        </w:r>
      </w:del>
      <w:ins w:id="172" w:author="Okan Bulut" w:date="2021-07-22T17:27:00Z">
        <w:r w:rsidR="00044D7A">
          <w:t xml:space="preserve">that </w:t>
        </w:r>
      </w:ins>
      <w:r>
        <w:t xml:space="preserve">prioritize testing skills in a manner aligned with 20th century curricular models are no longer adequate because they no longer align with the priorities of </w:t>
      </w:r>
      <w:proofErr w:type="gramStart"/>
      <w:r>
        <w:t>modern</w:t>
      </w:r>
      <w:proofErr w:type="gramEnd"/>
      <w:r>
        <w:t xml:space="preserve"> HE (</w:t>
      </w:r>
      <w:commentRangeStart w:id="173"/>
      <w:commentRangeStart w:id="174"/>
      <w:r>
        <w:t>Crooks, 1988</w:t>
      </w:r>
      <w:commentRangeEnd w:id="173"/>
      <w:ins w:id="175" w:author="Valerie Irvine" w:date="2021-07-26T14:58:00Z">
        <w:r>
          <w:t>).</w:t>
        </w:r>
      </w:ins>
      <w:commentRangeEnd w:id="174"/>
      <w:r w:rsidR="0057002E">
        <w:rPr>
          <w:rStyle w:val="CommentReference"/>
          <w:rFonts w:asciiTheme="minorHAnsi" w:hAnsiTheme="minorHAnsi"/>
        </w:rPr>
        <w:commentReference w:id="173"/>
      </w:r>
      <w:r w:rsidR="00FD79E6">
        <w:rPr>
          <w:rStyle w:val="CommentReference"/>
          <w:rFonts w:asciiTheme="minorHAnsi" w:hAnsiTheme="minorHAnsi"/>
        </w:rPr>
        <w:commentReference w:id="174"/>
      </w:r>
      <w:ins w:id="176" w:author="Okan Bulut" w:date="2021-07-26T14:58:00Z">
        <w:r>
          <w:t>).</w:t>
        </w:r>
      </w:ins>
    </w:p>
    <w:p w14:paraId="16536AA2" w14:textId="14E1AFBA" w:rsidR="0016696A" w:rsidRDefault="003D44B4">
      <w:pPr>
        <w:pStyle w:val="Heading2"/>
      </w:pPr>
      <w:bookmarkStart w:id="177" w:name="purpose-of-the-research"/>
      <w:bookmarkStart w:id="178" w:name="_Toc77937717"/>
      <w:r>
        <w:t>Purpose of the Research</w:t>
      </w:r>
      <w:bookmarkEnd w:id="177"/>
      <w:bookmarkEnd w:id="178"/>
    </w:p>
    <w:p w14:paraId="192E919C" w14:textId="16A497AE" w:rsidR="0016696A" w:rsidRDefault="003D44B4" w:rsidP="00207B3E">
      <w:pPr>
        <w:pStyle w:val="FirstParagraph"/>
      </w:pPr>
      <w:commentRangeStart w:id="179"/>
      <w:r>
        <w:t xml:space="preserve">Following previous research by DeLuca and colleagues (DeLuca, </w:t>
      </w:r>
      <w:commentRangeStart w:id="180"/>
      <w:proofErr w:type="spellStart"/>
      <w:r>
        <w:t>Valiquette</w:t>
      </w:r>
      <w:proofErr w:type="spellEnd"/>
      <w:r>
        <w:t xml:space="preserve">, </w:t>
      </w:r>
      <w:commentRangeEnd w:id="180"/>
      <w:r w:rsidR="00AC68A8">
        <w:rPr>
          <w:rStyle w:val="CommentReference"/>
          <w:rFonts w:asciiTheme="minorHAnsi" w:hAnsiTheme="minorHAnsi"/>
        </w:rPr>
        <w:commentReference w:id="180"/>
      </w:r>
      <w:r>
        <w:t>et al., 2016; DeLuca, LaPointe-McEwan, et al., 2016a; DeLuca et al., 2021) in the K-12 sector</w:t>
      </w:r>
      <w:del w:id="181" w:author="Okan Bulut" w:date="2021-07-22T17:30:00Z">
        <w:r>
          <w:delText>,</w:delText>
        </w:r>
      </w:del>
      <w:r>
        <w:t xml:space="preserve"> and Massey et al (2020) in the higher education sector</w:t>
      </w:r>
      <w:commentRangeEnd w:id="179"/>
      <w:r w:rsidR="00AC68A8">
        <w:rPr>
          <w:rStyle w:val="CommentReference"/>
          <w:rFonts w:asciiTheme="minorHAnsi" w:hAnsiTheme="minorHAnsi"/>
        </w:rPr>
        <w:commentReference w:id="179"/>
      </w:r>
      <w:r>
        <w:t xml:space="preserve">, the purpose of this research is </w:t>
      </w:r>
      <w:r w:rsidRPr="00AC68A8">
        <w:rPr>
          <w:b/>
          <w:rPrChange w:id="182" w:author="Valerie Irvine" w:date="2021-07-26T14:58:00Z">
            <w:rPr/>
          </w:rPrChange>
        </w:rPr>
        <w:t xml:space="preserve">to investigate current </w:t>
      </w:r>
      <w:ins w:id="183" w:author="Okan Bulut" w:date="2021-07-22T17:30:00Z">
        <w:r w:rsidR="009860AF">
          <w:t xml:space="preserve">frameworks in </w:t>
        </w:r>
      </w:ins>
      <w:r w:rsidRPr="00AC68A8">
        <w:rPr>
          <w:b/>
          <w:rPrChange w:id="184" w:author="Valerie Irvine" w:date="2021-07-26T14:58:00Z">
            <w:rPr/>
          </w:rPrChange>
        </w:rPr>
        <w:t xml:space="preserve">assessment </w:t>
      </w:r>
      <w:del w:id="185" w:author="Okan Bulut" w:date="2021-07-22T17:31:00Z">
        <w:r w:rsidRPr="00AC68A8">
          <w:rPr>
            <w:b/>
            <w:rPrChange w:id="186" w:author="Valerie Irvine" w:date="2021-07-26T14:58:00Z">
              <w:rPr/>
            </w:rPrChange>
          </w:rPr>
          <w:delText xml:space="preserve">literacies </w:delText>
        </w:r>
      </w:del>
      <w:ins w:id="187" w:author="Okan Bulut" w:date="2021-07-22T17:31:00Z">
        <w:r w:rsidR="009860AF">
          <w:t xml:space="preserve">literacy </w:t>
        </w:r>
      </w:ins>
      <w:r w:rsidRPr="00AC68A8">
        <w:rPr>
          <w:b/>
          <w:rPrChange w:id="188" w:author="Valerie Irvine" w:date="2021-07-26T14:58:00Z">
            <w:rPr/>
          </w:rPrChange>
        </w:rPr>
        <w:t>and</w:t>
      </w:r>
      <w:ins w:id="189" w:author="Okan Bulut" w:date="2021-07-26T14:58:00Z">
        <w:r>
          <w:t xml:space="preserve"> </w:t>
        </w:r>
      </w:ins>
      <w:ins w:id="190" w:author="Okan Bulut" w:date="2021-07-22T17:31:00Z">
        <w:r w:rsidR="009860AF">
          <w:t>assessment</w:t>
        </w:r>
        <w:r>
          <w:rPr>
            <w:rPrChange w:id="191" w:author="Okan Bulut" w:date="2021-07-26T14:58:00Z">
              <w:rPr>
                <w:b/>
              </w:rPr>
            </w:rPrChange>
          </w:rPr>
          <w:t xml:space="preserve"> </w:t>
        </w:r>
      </w:ins>
      <w:r w:rsidRPr="00AC68A8">
        <w:rPr>
          <w:b/>
          <w:rPrChange w:id="192" w:author="Valerie Irvine" w:date="2021-07-26T14:58:00Z">
            <w:rPr/>
          </w:rPrChange>
        </w:rPr>
        <w:t>practices among higher education instructors</w:t>
      </w:r>
      <w:r>
        <w:t xml:space="preserve"> and the </w:t>
      </w:r>
      <w:r w:rsidRPr="00AC68A8">
        <w:rPr>
          <w:b/>
          <w:rPrChange w:id="193" w:author="Valerie Irvine" w:date="2021-07-26T14:58:00Z">
            <w:rPr/>
          </w:rPrChange>
        </w:rPr>
        <w:t xml:space="preserve">impacts of those </w:t>
      </w:r>
      <w:del w:id="194" w:author="Okan Bulut" w:date="2021-07-22T17:31:00Z">
        <w:r w:rsidRPr="00AC68A8">
          <w:rPr>
            <w:b/>
            <w:rPrChange w:id="195" w:author="Valerie Irvine" w:date="2021-07-26T14:58:00Z">
              <w:rPr/>
            </w:rPrChange>
          </w:rPr>
          <w:delText xml:space="preserve">approaches </w:delText>
        </w:r>
      </w:del>
      <w:r w:rsidRPr="00AC68A8">
        <w:rPr>
          <w:b/>
          <w:rPrChange w:id="196" w:author="Valerie Irvine" w:date="2021-07-26T14:58:00Z">
            <w:rPr/>
          </w:rPrChange>
        </w:rPr>
        <w:t>on learners</w:t>
      </w:r>
      <w:r>
        <w:t xml:space="preserve">. </w:t>
      </w:r>
      <w:commentRangeStart w:id="197"/>
      <w:del w:id="198" w:author="Okan Bulut" w:date="2021-07-22T18:05:00Z">
        <w:r>
          <w:delText xml:space="preserve">In order </w:delText>
        </w:r>
        <w:r w:rsidDel="00B905A0">
          <w:delText>t</w:delText>
        </w:r>
      </w:del>
      <w:ins w:id="199" w:author="Okan Bulut" w:date="2021-07-22T18:05:00Z">
        <w:r w:rsidR="00B905A0">
          <w:t>T</w:t>
        </w:r>
      </w:ins>
      <w:ins w:id="200" w:author="Okan Bulut" w:date="2021-07-26T14:58:00Z">
        <w:r>
          <w:t>o</w:t>
        </w:r>
      </w:ins>
      <w:del w:id="201" w:author="Okan Bulut" w:date="2021-07-26T14:58:00Z">
        <w:r>
          <w:delText>to</w:delText>
        </w:r>
      </w:del>
      <w:r>
        <w:t xml:space="preserve"> better respond to </w:t>
      </w:r>
      <w:commentRangeStart w:id="202"/>
      <w:del w:id="203" w:author="Valerie Irvine" w:date="2021-07-23T12:07:00Z">
        <w:r w:rsidDel="00AC68A8">
          <w:delText xml:space="preserve">actual </w:delText>
        </w:r>
        <w:commentRangeEnd w:id="202"/>
        <w:r w:rsidR="00AC68A8" w:rsidDel="00AC68A8">
          <w:rPr>
            <w:rStyle w:val="CommentReference"/>
            <w:rFonts w:asciiTheme="minorHAnsi" w:hAnsiTheme="minorHAnsi"/>
          </w:rPr>
          <w:commentReference w:id="202"/>
        </w:r>
      </w:del>
      <w:r>
        <w:t>assessment practices</w:t>
      </w:r>
      <w:commentRangeEnd w:id="197"/>
      <w:r w:rsidR="00AC68A8">
        <w:rPr>
          <w:rStyle w:val="CommentReference"/>
          <w:rFonts w:asciiTheme="minorHAnsi" w:hAnsiTheme="minorHAnsi"/>
        </w:rPr>
        <w:commentReference w:id="197"/>
      </w:r>
      <w:r>
        <w:t xml:space="preserve">, it is critical to understand the conceptions </w:t>
      </w:r>
      <w:ins w:id="204" w:author="Okan Bulut" w:date="2021-07-22T18:05:00Z">
        <w:r w:rsidR="00B905A0">
          <w:t xml:space="preserve">and understandings </w:t>
        </w:r>
      </w:ins>
      <w:r>
        <w:t xml:space="preserve">of HE instructors with respect to assessment (DeLuca et al., 2021; Offerdahl &amp; Tomanek, 2011). Similarly, due to the significant influence </w:t>
      </w:r>
      <w:ins w:id="205" w:author="Valerie Irvine" w:date="2021-07-23T12:04:00Z">
        <w:r w:rsidR="00AC68A8">
          <w:t xml:space="preserve">that </w:t>
        </w:r>
      </w:ins>
      <w:r>
        <w:t>assessment practices have on learners and l</w:t>
      </w:r>
      <w:commentRangeStart w:id="206"/>
      <w:r>
        <w:t>earning</w:t>
      </w:r>
      <w:commentRangeEnd w:id="206"/>
      <w:r w:rsidR="00FD79E6">
        <w:rPr>
          <w:rStyle w:val="CommentReference"/>
          <w:rFonts w:asciiTheme="minorHAnsi" w:hAnsiTheme="minorHAnsi"/>
        </w:rPr>
        <w:commentReference w:id="206"/>
      </w:r>
      <w:r>
        <w:t xml:space="preserve">, understanding the relationship between instructors’ assessment conceptions and practices and the experience of learners will be important </w:t>
      </w:r>
      <w:del w:id="207" w:author="Okan Bulut" w:date="2021-07-22T17:32:00Z">
        <w:r>
          <w:delText xml:space="preserve">in order </w:delText>
        </w:r>
      </w:del>
      <w:r>
        <w:t>to provide a foundation for moving into the remainder of the 21st century with assessment practices aligned with both pedagogical models and learner contexts.</w:t>
      </w:r>
    </w:p>
    <w:p w14:paraId="2A94CF76" w14:textId="238A9379" w:rsidR="0016696A" w:rsidRDefault="003D44B4">
      <w:pPr>
        <w:pStyle w:val="Heading2"/>
      </w:pPr>
      <w:bookmarkStart w:id="208" w:name="structure-of-the-paper"/>
      <w:bookmarkStart w:id="209" w:name="_Toc77937718"/>
      <w:r>
        <w:t>Structure of the Paper</w:t>
      </w:r>
      <w:bookmarkEnd w:id="208"/>
      <w:bookmarkEnd w:id="209"/>
    </w:p>
    <w:p w14:paraId="29E7A7C7" w14:textId="34D7BAB2" w:rsidR="0016696A" w:rsidRDefault="003D44B4" w:rsidP="00207B3E">
      <w:pPr>
        <w:pStyle w:val="FirstParagraph"/>
      </w:pPr>
      <w:r>
        <w:t xml:space="preserve">This paper will begin with establishing a clear definition of assessment followed by an analysis of the literature related to the concept of </w:t>
      </w:r>
      <w:r>
        <w:rPr>
          <w:i/>
        </w:rPr>
        <w:t>assessment literacy</w:t>
      </w:r>
      <w:r>
        <w:t xml:space="preserve"> (AL) (DeLuca et al., 2019) as it relates to the approaches to assessment (DeLuca</w:t>
      </w:r>
      <w:del w:id="210" w:author="Valerie Irvine" w:date="2021-07-23T12:09:00Z">
        <w:r w:rsidDel="00AC68A8">
          <w:delText>,</w:delText>
        </w:r>
      </w:del>
      <w:r>
        <w:t xml:space="preserve"> </w:t>
      </w:r>
      <w:del w:id="211" w:author="Valerie Irvine" w:date="2021-07-23T12:09:00Z">
        <w:r w:rsidDel="00AC68A8">
          <w:delText xml:space="preserve">LaPointe-McEwan, </w:delText>
        </w:r>
      </w:del>
      <w:r>
        <w:t xml:space="preserve">et al., 2016a) taken by HE instructors and the perceptions and experiences of HE learners. The last section will introduce a framework for understanding assessment in HE, situated within Biggs’ (1999, 1993) </w:t>
      </w:r>
      <w:commentRangeStart w:id="212"/>
      <w:r>
        <w:t>3P</w:t>
      </w:r>
      <w:commentRangeEnd w:id="212"/>
      <w:r w:rsidR="00AC68A8">
        <w:rPr>
          <w:rStyle w:val="CommentReference"/>
          <w:rFonts w:asciiTheme="minorHAnsi" w:hAnsiTheme="minorHAnsi"/>
        </w:rPr>
        <w:commentReference w:id="212"/>
      </w:r>
      <w:r>
        <w:t xml:space="preserve"> model of teaching and learning, and research questions </w:t>
      </w:r>
      <w:del w:id="213" w:author="Okan Bulut" w:date="2021-07-22T17:32:00Z">
        <w:r>
          <w:delText xml:space="preserve">which </w:delText>
        </w:r>
      </w:del>
      <w:ins w:id="214" w:author="Okan Bulut" w:date="2021-07-22T17:32:00Z">
        <w:r w:rsidR="0012353E">
          <w:t xml:space="preserve">that </w:t>
        </w:r>
      </w:ins>
      <w:r>
        <w:t>emerge from the literature.</w:t>
      </w:r>
    </w:p>
    <w:p w14:paraId="371C42D4" w14:textId="64C4FB83" w:rsidR="0016696A" w:rsidRDefault="003D44B4">
      <w:pPr>
        <w:pStyle w:val="Heading2"/>
      </w:pPr>
      <w:bookmarkStart w:id="215" w:name="defining-assessment"/>
      <w:bookmarkStart w:id="216" w:name="_Toc77937719"/>
      <w:r>
        <w:lastRenderedPageBreak/>
        <w:t>Defining Assessment</w:t>
      </w:r>
      <w:bookmarkEnd w:id="215"/>
      <w:bookmarkEnd w:id="216"/>
    </w:p>
    <w:p w14:paraId="523C8812" w14:textId="77777777" w:rsidR="0016696A" w:rsidRDefault="003D44B4" w:rsidP="00207B3E">
      <w:pPr>
        <w:pStyle w:val="FirstParagraph"/>
      </w:pPr>
      <w:r>
        <w:t xml:space="preserve">There are deep and rich bodies of literature addressing educational assessment </w:t>
      </w:r>
      <w:r>
        <w:rPr>
          <w:i/>
        </w:rPr>
        <w:t>writ large</w:t>
      </w:r>
      <w:r>
        <w:t xml:space="preserve">, both from a </w:t>
      </w:r>
      <w:commentRangeStart w:id="217"/>
      <w:r>
        <w:t>summative, psychometric perspective</w:t>
      </w:r>
      <w:commentRangeEnd w:id="217"/>
      <w:r w:rsidR="00D249CA">
        <w:rPr>
          <w:rStyle w:val="CommentReference"/>
          <w:rFonts w:asciiTheme="minorHAnsi" w:hAnsiTheme="minorHAnsi"/>
        </w:rPr>
        <w:commentReference w:id="217"/>
      </w:r>
      <w:r>
        <w:t>, and from a formative perspective. There is notably more research in the K-12 context, especially in relation to teacher preparation, compared to HE</w:t>
      </w:r>
      <w:ins w:id="218" w:author="Okan Bulut" w:date="2021-07-22T18:08:00Z">
        <w:r w:rsidR="00DE14B3">
          <w:t xml:space="preserve"> (e.g., </w:t>
        </w:r>
        <w:r w:rsidR="00DE14B3" w:rsidRPr="00DE14B3">
          <w:rPr>
            <w:highlight w:val="yellow"/>
            <w:rPrChange w:id="219" w:author="Okan Bulut" w:date="2021-07-22T18:09:00Z">
              <w:rPr/>
            </w:rPrChange>
          </w:rPr>
          <w:t>XXX, XXX, XXX</w:t>
        </w:r>
        <w:r w:rsidR="00DE14B3">
          <w:t>)</w:t>
        </w:r>
      </w:ins>
      <w:ins w:id="220" w:author="Okan Bulut" w:date="2021-07-26T14:58:00Z">
        <w:r>
          <w:t>.</w:t>
        </w:r>
      </w:ins>
      <w:del w:id="221" w:author="Okan Bulut" w:date="2021-07-26T14:58:00Z">
        <w:r>
          <w:delText>.</w:delText>
        </w:r>
      </w:del>
    </w:p>
    <w:p w14:paraId="773CF832" w14:textId="341BED2B" w:rsidR="0016696A" w:rsidRDefault="003D44B4" w:rsidP="00020A3E">
      <w:pPr>
        <w:pStyle w:val="BodyText"/>
      </w:pPr>
      <w:r>
        <w:t xml:space="preserve">Among the more influential publications related to modern views of assessment (then usually called “evaluation”) was Scriven’s (1967) article in which he drew distinctions between “formative” and “summative” evaluation. Formative evaluation was described as evaluation for </w:t>
      </w:r>
      <w:del w:id="222" w:author="Okan Bulut" w:date="2021-07-22T18:09:00Z">
        <w:r>
          <w:delText xml:space="preserve">the purposes of </w:delText>
        </w:r>
      </w:del>
      <w:r>
        <w:t xml:space="preserve">improvement, and summative evaluation was seen as a validation of the quality of work at the end of a process. This distinction was quickly incorporated into Bloom’s (1968) ideas related to mastery learning and began to be promoted as a model for educational reform. However, by the late 1990s, when Black and Wiliam (1998) published their thorough review of the literature, the idea of formative assessment was still not well-defined or implemented. Black and </w:t>
      </w:r>
      <w:proofErr w:type="spellStart"/>
      <w:r>
        <w:t>Wiliam</w:t>
      </w:r>
      <w:proofErr w:type="spellEnd"/>
      <w:ins w:id="223" w:author="Valerie Irvine" w:date="2021-07-26T14:56:00Z">
        <w:r>
          <w:t xml:space="preserve"> </w:t>
        </w:r>
      </w:ins>
      <w:ins w:id="224" w:author="Valerie Irvine" w:date="2021-07-23T12:24:00Z">
        <w:r w:rsidR="00F23FDD">
          <w:t xml:space="preserve">(1998) </w:t>
        </w:r>
      </w:ins>
      <w:r>
        <w:t>framed formative assessment as “encompassing all those activities undertaken by teachers, and/or by their students, which provide information to be used as feedback to modify the teaching and learning activities in which they are engaged” (</w:t>
      </w:r>
      <w:del w:id="225" w:author="Valerie Irvine" w:date="2021-07-23T12:24:00Z">
        <w:r w:rsidDel="00F23FDD">
          <w:delText xml:space="preserve">1998, </w:delText>
        </w:r>
      </w:del>
      <w:r>
        <w:t>pp. 7–8). Although Black and Wiliam came to very strongly-stated conclusions about the value of formative assessments (</w:t>
      </w:r>
      <w:proofErr w:type="gramStart"/>
      <w:r>
        <w:t>e.g</w:t>
      </w:r>
      <w:proofErr w:type="gramEnd"/>
      <w:del w:id="226" w:author="Valerie Irvine" w:date="2021-07-26T14:56:00Z">
        <w:r>
          <w:delText>.</w:delText>
        </w:r>
      </w:del>
      <w:ins w:id="227" w:author="Valerie Irvine" w:date="2021-07-26T14:56:00Z">
        <w:r>
          <w:t>.</w:t>
        </w:r>
      </w:ins>
      <w:ins w:id="228" w:author="Valerie Irvine" w:date="2021-07-23T12:24:00Z">
        <w:r w:rsidR="00F23FDD">
          <w:t>,</w:t>
        </w:r>
      </w:ins>
      <w:r>
        <w:t> “The research reported here shows conclusively that formative assessment does improve learning. The gains in achievement appear to be quite considerable, and as noted earlier, amongst the largest ever reported for educational interventions</w:t>
      </w:r>
      <w:del w:id="229" w:author="Valerie Irvine" w:date="2021-07-23T12:24:00Z">
        <w:r w:rsidDel="00F23FDD">
          <w:delText>.</w:delText>
        </w:r>
      </w:del>
      <w:r>
        <w:t>” (</w:t>
      </w:r>
      <w:del w:id="230" w:author="Valerie Irvine" w:date="2021-07-23T12:24:00Z">
        <w:r w:rsidDel="00F23FDD">
          <w:delText xml:space="preserve">1998, </w:delText>
        </w:r>
      </w:del>
      <w:r>
        <w:t xml:space="preserve">p. 61)), reliance on summative assessments in HE has remained high (Harlen &amp; Deakin Crick, 2002, </w:t>
      </w:r>
      <w:commentRangeStart w:id="231"/>
      <w:r>
        <w:t xml:space="preserve">p. </w:t>
      </w:r>
      <w:commentRangeStart w:id="232"/>
      <w:r>
        <w:t>@lipnevichWhatGradesMean2020</w:t>
      </w:r>
      <w:commentRangeEnd w:id="231"/>
      <w:commentRangeEnd w:id="232"/>
      <w:r w:rsidR="000E5524">
        <w:rPr>
          <w:rStyle w:val="CommentReference"/>
          <w:rFonts w:asciiTheme="minorHAnsi" w:hAnsiTheme="minorHAnsi"/>
        </w:rPr>
        <w:commentReference w:id="232"/>
      </w:r>
      <w:r w:rsidR="00F23FDD">
        <w:rPr>
          <w:rStyle w:val="CommentReference"/>
          <w:rFonts w:asciiTheme="minorHAnsi" w:hAnsiTheme="minorHAnsi"/>
        </w:rPr>
        <w:commentReference w:id="231"/>
      </w:r>
      <w:r>
        <w:t>).</w:t>
      </w:r>
    </w:p>
    <w:p w14:paraId="790A9850" w14:textId="0AE8DE4F" w:rsidR="0016696A" w:rsidRDefault="003D44B4" w:rsidP="002A6AB0">
      <w:pPr>
        <w:pStyle w:val="BodyText"/>
      </w:pPr>
      <w:r>
        <w:lastRenderedPageBreak/>
        <w:t xml:space="preserve">The National Research Council’s (NRC) 2001 report </w:t>
      </w:r>
      <w:r>
        <w:rPr>
          <w:i/>
        </w:rPr>
        <w:t>Knowing what students know,</w:t>
      </w:r>
      <w:r>
        <w:t xml:space="preserve"> advanced understanding of assessment with their definition of assessment as “a process of drawing reasonable inferences about what students know on the basis of evidence derived from observations of what they say, do, or make in selected situations” (Pellegrino et al., 2001, p. 112) or, more simply, “reasoning from evidence” (Pellegrino et al., 2001, p. 43), based on </w:t>
      </w:r>
      <w:proofErr w:type="spellStart"/>
      <w:r>
        <w:t>Mislevy’s</w:t>
      </w:r>
      <w:proofErr w:type="spellEnd"/>
      <w:ins w:id="233" w:author="Valerie Irvine" w:date="2021-07-26T14:56:00Z">
        <w:r>
          <w:t xml:space="preserve"> </w:t>
        </w:r>
      </w:ins>
      <w:ins w:id="234" w:author="Valerie Irvine" w:date="2021-07-23T12:27:00Z">
        <w:r w:rsidR="00F23FDD">
          <w:t xml:space="preserve">(1994) </w:t>
        </w:r>
      </w:ins>
      <w:r>
        <w:t>assertion that “test theory is machinery for reasoning from students’ behavior to conjectures about their competence, as framed in a particular conception of competence</w:t>
      </w:r>
      <w:del w:id="235" w:author="Valerie Irvine" w:date="2021-07-23T12:27:00Z">
        <w:r w:rsidDel="00F23FDD">
          <w:delText>.</w:delText>
        </w:r>
      </w:del>
      <w:r>
        <w:t>” (</w:t>
      </w:r>
      <w:del w:id="236" w:author="Valerie Irvine" w:date="2021-07-23T12:27:00Z">
        <w:r w:rsidDel="00F23FDD">
          <w:delText xml:space="preserve">1994, </w:delText>
        </w:r>
      </w:del>
      <w:r>
        <w:t xml:space="preserve">p. 4).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 </w:t>
      </w:r>
      <w:r>
        <w:rPr>
          <w:i/>
        </w:rPr>
        <w:t>probably</w:t>
      </w:r>
      <w:r>
        <w:t xml:space="preserve"> knows. The data gathered from performance tasks such as exams, essays, portfolios, labs, etc, become </w:t>
      </w:r>
      <w:r>
        <w:rPr>
          <w:i/>
        </w:rPr>
        <w:t>evidence</w:t>
      </w:r>
      <w:r>
        <w:t xml:space="preserve"> when they support an inference about what a learner knows and can do. </w:t>
      </w:r>
      <w:commentRangeStart w:id="237"/>
      <w:r>
        <w:t xml:space="preserve">Hence, </w:t>
      </w:r>
      <w:r>
        <w:rPr>
          <w:i/>
        </w:rPr>
        <w:t>all</w:t>
      </w:r>
      <w:r>
        <w:t xml:space="preserve"> </w:t>
      </w:r>
      <w:del w:id="238" w:author="Valerie Irvine" w:date="2021-07-23T12:32:00Z">
        <w:r w:rsidDel="00F23FDD">
          <w:delText xml:space="preserve">summative </w:delText>
        </w:r>
      </w:del>
      <w:r>
        <w:t xml:space="preserve">assessments are </w:t>
      </w:r>
      <w:ins w:id="239" w:author="Okan Bulut" w:date="2021-07-26T14:58:00Z">
        <w:r>
          <w:t>probab</w:t>
        </w:r>
      </w:ins>
      <w:ins w:id="240" w:author="Okan Bulut" w:date="2021-07-22T18:11:00Z">
        <w:r w:rsidR="00BE7527">
          <w:t>i</w:t>
        </w:r>
      </w:ins>
      <w:ins w:id="241" w:author="Okan Bulut" w:date="2021-07-26T14:58:00Z">
        <w:r>
          <w:t>listic</w:t>
        </w:r>
      </w:ins>
      <w:del w:id="242" w:author="Okan Bulut" w:date="2021-07-26T14:58:00Z">
        <w:r>
          <w:delText>probablistic</w:delText>
        </w:r>
      </w:del>
      <w:r>
        <w:t>, not deterministic.</w:t>
      </w:r>
      <w:commentRangeEnd w:id="237"/>
      <w:r w:rsidR="00E450BD">
        <w:rPr>
          <w:rStyle w:val="CommentReference"/>
          <w:rFonts w:asciiTheme="minorHAnsi" w:hAnsiTheme="minorHAnsi"/>
        </w:rPr>
        <w:commentReference w:id="237"/>
      </w:r>
    </w:p>
    <w:p w14:paraId="26822289" w14:textId="77777777" w:rsidR="0016696A" w:rsidRDefault="003D44B4" w:rsidP="002A6AB0">
      <w:pPr>
        <w:pStyle w:val="BodyText"/>
      </w:pPr>
      <w:r>
        <w:t xml:space="preserve">More recently, Earl (2013) further clarified the role assessment can play in learning by highlighting a distinction between assessment </w:t>
      </w:r>
      <w:r>
        <w:rPr>
          <w:i/>
        </w:rPr>
        <w:t>of</w:t>
      </w:r>
      <w:r>
        <w:t xml:space="preserve"> learning (summative assessment) and assessment </w:t>
      </w:r>
      <w:r>
        <w:rPr>
          <w:i/>
        </w:rPr>
        <w:t>for</w:t>
      </w:r>
      <w:r>
        <w:t xml:space="preserve"> learning (formative assessment by way of feedback) and also distinguishing both of those from assessment </w:t>
      </w:r>
      <w:r>
        <w:rPr>
          <w:i/>
        </w:rPr>
        <w:t>as</w:t>
      </w:r>
      <w:r>
        <w:t xml:space="preserve"> learning (a subset of assessment </w:t>
      </w:r>
      <w:r>
        <w:rPr>
          <w:i/>
        </w:rPr>
        <w:t>for</w:t>
      </w:r>
      <w:r>
        <w:t xml:space="preserve"> 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 (1999, 1996).</w:t>
      </w:r>
    </w:p>
    <w:p w14:paraId="6973A3C7" w14:textId="77777777" w:rsidR="0016696A" w:rsidRDefault="003D44B4" w:rsidP="002A6AB0">
      <w:pPr>
        <w:pStyle w:val="BodyText"/>
      </w:pPr>
      <w:r>
        <w:lastRenderedPageBreak/>
        <w:t xml:space="preserve">The definitions of assessment above are typically understood as being </w:t>
      </w:r>
      <w:r>
        <w:rPr>
          <w:i/>
        </w:rPr>
        <w:t>classroom assessment</w:t>
      </w:r>
      <w:r>
        <w:t xml:space="preserve">, language which is more readily applied to face-to-face K-12 learning environments as opposed to HE environments mediated by technology. For the purposes of this paper, I will consider assessment </w:t>
      </w:r>
      <w:r>
        <w:rPr>
          <w:i/>
        </w:rPr>
        <w:t>of</w:t>
      </w:r>
      <w:r>
        <w:t xml:space="preserve"> learning and summative assessment to be </w:t>
      </w:r>
      <w:del w:id="243" w:author="Christopher Deluca" w:date="2021-07-21T18:18:00Z">
        <w:r>
          <w:delText xml:space="preserve">essentially </w:delText>
        </w:r>
      </w:del>
      <w:r>
        <w:t xml:space="preserve">synonymous, and I will differentiate </w:t>
      </w:r>
      <w:commentRangeStart w:id="244"/>
      <w:r>
        <w:t xml:space="preserve">between assessment </w:t>
      </w:r>
      <w:r>
        <w:rPr>
          <w:i/>
        </w:rPr>
        <w:t>for</w:t>
      </w:r>
      <w:r>
        <w:t xml:space="preserve"> and </w:t>
      </w:r>
      <w:r>
        <w:rPr>
          <w:i/>
        </w:rPr>
        <w:t>as</w:t>
      </w:r>
      <w:r>
        <w:t xml:space="preserve"> learning. </w:t>
      </w:r>
      <w:commentRangeEnd w:id="244"/>
      <w:r w:rsidR="00FD79E6">
        <w:rPr>
          <w:rStyle w:val="CommentReference"/>
          <w:rFonts w:asciiTheme="minorHAnsi" w:hAnsiTheme="minorHAnsi"/>
        </w:rPr>
        <w:commentReference w:id="244"/>
      </w:r>
      <w:r>
        <w:t xml:space="preserve">I will use the term </w:t>
      </w:r>
      <w:commentRangeStart w:id="245"/>
      <w:r>
        <w:rPr>
          <w:i/>
        </w:rPr>
        <w:t>classroom assessment</w:t>
      </w:r>
      <w:r>
        <w:t xml:space="preserve"> to differentiate from </w:t>
      </w:r>
      <w:r>
        <w:rPr>
          <w:i/>
        </w:rPr>
        <w:t>large-scale assessment</w:t>
      </w:r>
      <w:r>
        <w:t xml:space="preserve">, </w:t>
      </w:r>
      <w:commentRangeEnd w:id="245"/>
      <w:r w:rsidR="00D92043">
        <w:rPr>
          <w:rStyle w:val="CommentReference"/>
          <w:rFonts w:asciiTheme="minorHAnsi" w:hAnsiTheme="minorHAnsi"/>
        </w:rPr>
        <w:commentReference w:id="245"/>
      </w:r>
      <w:r>
        <w:t xml:space="preserve">understood to be assessments deployed at levels above individual classrooms, such as school-, system-, or provincial/federal-levels, and I will use </w:t>
      </w:r>
      <w:r>
        <w:rPr>
          <w:i/>
        </w:rPr>
        <w:t>online assessment</w:t>
      </w:r>
      <w:r>
        <w:t xml:space="preserve"> or </w:t>
      </w:r>
      <w:r>
        <w:rPr>
          <w:i/>
        </w:rPr>
        <w:t>technology-mediated assessment</w:t>
      </w:r>
      <w:r>
        <w:t xml:space="preserve"> to refer specifically to classroom assessment in learning environments mediated by technology whether the learners are remote or not.</w:t>
      </w:r>
    </w:p>
    <w:p w14:paraId="145F0A79" w14:textId="77777777" w:rsidR="0016696A" w:rsidRDefault="003D44B4">
      <w:pPr>
        <w:pStyle w:val="Heading2"/>
      </w:pPr>
      <w:bookmarkStart w:id="246" w:name="conceptions-of-assessment"/>
      <w:bookmarkStart w:id="247" w:name="_Toc77937720"/>
      <w:r>
        <w:t>Conceptions of Assessment</w:t>
      </w:r>
      <w:bookmarkEnd w:id="246"/>
      <w:bookmarkEnd w:id="247"/>
    </w:p>
    <w:p w14:paraId="1D217D21" w14:textId="77777777" w:rsidR="0016696A" w:rsidRDefault="003D44B4" w:rsidP="00207B3E">
      <w:pPr>
        <w:pStyle w:val="FirstParagraph"/>
      </w:pPr>
      <w:r>
        <w:t xml:space="preserve">Instructors in HE typically </w:t>
      </w:r>
      <w:proofErr w:type="gramStart"/>
      <w:r>
        <w:t>receive</w:t>
      </w:r>
      <w:proofErr w:type="gramEnd"/>
      <w:r>
        <w:t xml:space="preserve"> little formal preparation in either teaching practices or assessment during their graduate studies (Lipnevich et al., 2020; Massey et al., 2020). Consequently, their </w:t>
      </w:r>
      <w:del w:id="248" w:author="Okan Bulut" w:date="2021-07-22T18:23:00Z">
        <w:r>
          <w:delText xml:space="preserve">own </w:delText>
        </w:r>
      </w:del>
      <w:r>
        <w:t xml:space="preserve">practice tends to follow from what they experienced as learners, which likely emphasized high-stakes summative tests which were either in alignment with </w:t>
      </w:r>
      <w:commentRangeStart w:id="249"/>
      <w:r>
        <w:t>outdated pedagogical practices or out of alignment with modern pedagogical practices</w:t>
      </w:r>
      <w:commentRangeEnd w:id="249"/>
      <w:r w:rsidR="001024F9">
        <w:rPr>
          <w:rStyle w:val="CommentReference"/>
          <w:rFonts w:asciiTheme="minorHAnsi" w:hAnsiTheme="minorHAnsi"/>
        </w:rPr>
        <w:commentReference w:id="249"/>
      </w:r>
      <w:r>
        <w:t>. These prior conceptions of assessment carry significant weight in how HE instructors approach the assessment of learners in their own courses.</w:t>
      </w:r>
    </w:p>
    <w:p w14:paraId="28CA252B" w14:textId="5258DD54" w:rsidR="0016696A" w:rsidRDefault="003D44B4" w:rsidP="00020A3E">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 (Biggs, 1993; Brown et al., 2011). These influences play a significant role in determining the approaches taken by both instructors </w:t>
      </w:r>
      <w:r w:rsidRPr="00364A1E">
        <w:rPr>
          <w:highlight w:val="yellow"/>
          <w:rPrChange w:id="250" w:author="Okan Bulut" w:date="2021-07-26T14:58:00Z">
            <w:rPr/>
          </w:rPrChange>
        </w:rPr>
        <w:t>with respect to</w:t>
      </w:r>
      <w:r>
        <w:t xml:space="preserve"> assessment and learners </w:t>
      </w:r>
      <w:commentRangeStart w:id="251"/>
      <w:r>
        <w:t xml:space="preserve">with respect to </w:t>
      </w:r>
      <w:commentRangeEnd w:id="251"/>
      <w:r w:rsidR="00EE4F91">
        <w:rPr>
          <w:rStyle w:val="CommentReference"/>
          <w:rFonts w:asciiTheme="minorHAnsi" w:hAnsiTheme="minorHAnsi"/>
        </w:rPr>
        <w:commentReference w:id="251"/>
      </w:r>
      <w:r>
        <w:t xml:space="preserve">how they approach learning tasks (Brown et al., 2011). Deluca et al. (2013) argue that there are categories of conceptions </w:t>
      </w:r>
      <w:r>
        <w:lastRenderedPageBreak/>
        <w:t xml:space="preserve">exhibited by K-12 preservice teachers: </w:t>
      </w:r>
      <w:r w:rsidR="00401DF3">
        <w:t>“</w:t>
      </w:r>
      <w:r>
        <w:t>assessment as testing, assessment as format, assessment purpose, and assessment as process</w:t>
      </w:r>
      <w:r w:rsidR="00401DF3">
        <w:t>” (p. 110)</w:t>
      </w:r>
      <w:r>
        <w:t xml:space="preserve">. These conceptions are seen as increasingly complex, with those who see assessment as testing believing that assessment is primarily concerned with </w:t>
      </w:r>
      <w:ins w:id="252" w:author="Okan Bulut" w:date="2021-07-22T18:28:00Z">
        <w:r w:rsidR="00710088">
          <w:t xml:space="preserve">the </w:t>
        </w:r>
      </w:ins>
      <w:r>
        <w:t>summative assessment of learning, usually using teacher-created selected-response tests.</w:t>
      </w:r>
      <w:commentRangeStart w:id="253"/>
      <w:r>
        <w:t xml:space="preserve"> Those who see assessment as </w:t>
      </w:r>
      <w:ins w:id="254" w:author="Okan Bulut" w:date="2021-07-22T18:29:00Z">
        <w:r w:rsidR="00710088">
          <w:t xml:space="preserve">a </w:t>
        </w:r>
      </w:ins>
      <w:r>
        <w:t xml:space="preserve">format tend to focus on whether the assessment is a “performance, product, or objectively-scored assessment” (p. 110). </w:t>
      </w:r>
      <w:ins w:id="255" w:author="Christopher Deluca" w:date="2021-07-21T18:20:00Z">
        <w:r w:rsidR="00D92043">
          <w:t>Those who see a</w:t>
        </w:r>
      </w:ins>
      <w:del w:id="256" w:author="Christopher Deluca" w:date="2021-07-21T18:20:00Z">
        <w:r>
          <w:delText>A</w:delText>
        </w:r>
      </w:del>
      <w:r>
        <w:t xml:space="preserve">ssessment as purpose </w:t>
      </w:r>
      <w:ins w:id="257" w:author="Christopher Deluca" w:date="2021-07-21T18:20:00Z">
        <w:r w:rsidR="00D92043">
          <w:t xml:space="preserve">tend to </w:t>
        </w:r>
      </w:ins>
      <w:del w:id="258" w:author="Christopher Deluca" w:date="2021-07-21T18:20:00Z">
        <w:r>
          <w:delText xml:space="preserve">is </w:delText>
        </w:r>
      </w:del>
      <w:r>
        <w:t>delineate</w:t>
      </w:r>
      <w:del w:id="259" w:author="Christopher Deluca" w:date="2021-07-21T18:20:00Z">
        <w:r>
          <w:delText>d</w:delText>
        </w:r>
      </w:del>
      <w:r>
        <w:t xml:space="preserve"> according to the summative/formative binary or Earl’s (2013) assessment </w:t>
      </w:r>
      <w:r>
        <w:rPr>
          <w:i/>
        </w:rPr>
        <w:t>of/for/as</w:t>
      </w:r>
      <w:r>
        <w:t xml:space="preserve"> learning model. </w:t>
      </w:r>
      <w:commentRangeEnd w:id="253"/>
      <w:ins w:id="260" w:author="Christopher Deluca" w:date="2021-07-26T14:56:00Z">
        <w:r w:rsidR="00D92043">
          <w:rPr>
            <w:rStyle w:val="CommentReference"/>
            <w:rFonts w:asciiTheme="minorHAnsi" w:hAnsiTheme="minorHAnsi"/>
          </w:rPr>
          <w:commentReference w:id="253"/>
        </w:r>
        <w:r>
          <w:t>De</w:t>
        </w:r>
      </w:ins>
      <w:ins w:id="261" w:author="Christopher Deluca" w:date="2021-07-21T18:21:00Z">
        <w:r w:rsidR="00D92043">
          <w:t>L</w:t>
        </w:r>
      </w:ins>
      <w:del w:id="262" w:author="Christopher Deluca" w:date="2021-07-21T18:21:00Z">
        <w:r w:rsidDel="00D92043">
          <w:delText>l</w:delText>
        </w:r>
      </w:del>
      <w:ins w:id="263" w:author="Christopher Deluca" w:date="2021-07-26T14:56:00Z">
        <w:r>
          <w:t>uca</w:t>
        </w:r>
      </w:ins>
      <w:del w:id="264" w:author="Christopher Deluca" w:date="2021-07-26T14:56:00Z">
        <w:r>
          <w:delText>Deluca</w:delText>
        </w:r>
      </w:del>
      <w:r>
        <w:t xml:space="preserve"> et al. also identify other purposes of </w:t>
      </w:r>
      <w:ins w:id="265" w:author="Christopher Deluca" w:date="2021-07-26T14:56:00Z">
        <w:r>
          <w:t>a</w:t>
        </w:r>
        <w:commentRangeStart w:id="266"/>
        <w:r>
          <w:t>ssessm</w:t>
        </w:r>
        <w:commentRangeEnd w:id="266"/>
        <w:r w:rsidR="00D92043">
          <w:rPr>
            <w:rStyle w:val="CommentReference"/>
            <w:rFonts w:asciiTheme="minorHAnsi" w:hAnsiTheme="minorHAnsi"/>
          </w:rPr>
          <w:commentReference w:id="266"/>
        </w:r>
        <w:r>
          <w:t>ent</w:t>
        </w:r>
      </w:ins>
      <w:del w:id="267" w:author="Christopher Deluca" w:date="2021-07-26T14:56:00Z">
        <w:r>
          <w:delText>assessment</w:delText>
        </w:r>
      </w:del>
      <w:r>
        <w:t xml:space="preserve"> such as accountability, gatekeeping, and teacher eva</w:t>
      </w:r>
      <w:commentRangeStart w:id="268"/>
      <w:r>
        <w:t>luation</w:t>
      </w:r>
      <w:commentRangeEnd w:id="268"/>
      <w:r w:rsidR="00D92043">
        <w:rPr>
          <w:rStyle w:val="CommentReference"/>
          <w:rFonts w:asciiTheme="minorHAnsi" w:hAnsiTheme="minorHAnsi"/>
        </w:rPr>
        <w:commentReference w:id="268"/>
      </w:r>
      <w:r>
        <w:t xml:space="preserve">. Lastly, </w:t>
      </w:r>
      <w:commentRangeStart w:id="269"/>
      <w:r>
        <w:t xml:space="preserve">assessment </w:t>
      </w:r>
      <w:ins w:id="270" w:author="Valerie Irvine" w:date="2021-07-23T12:41:00Z">
        <w:r w:rsidR="001024F9">
          <w:t xml:space="preserve">is also </w:t>
        </w:r>
      </w:ins>
      <w:ins w:id="271" w:author="Valerie Irvine" w:date="2021-07-23T12:42:00Z">
        <w:r w:rsidR="001024F9">
          <w:t xml:space="preserve">described as </w:t>
        </w:r>
      </w:ins>
      <w:r>
        <w:t>a</w:t>
      </w:r>
      <w:del w:id="272" w:author="Valerie Irvine" w:date="2021-07-23T12:41:00Z">
        <w:r w:rsidDel="001024F9">
          <w:delText>s</w:delText>
        </w:r>
      </w:del>
      <w:r>
        <w:t xml:space="preserve"> process, </w:t>
      </w:r>
      <w:del w:id="273" w:author="Valerie Irvine" w:date="2021-07-23T12:42:00Z">
        <w:r w:rsidDel="001024F9">
          <w:delText xml:space="preserve">which is </w:delText>
        </w:r>
      </w:del>
      <w:r>
        <w:t>based on the National Research Council’s description of assessment being a process of reasoning from evidence (</w:t>
      </w:r>
      <w:r w:rsidR="00401DF3">
        <w:t xml:space="preserve">Pellegrino et al., </w:t>
      </w:r>
      <w:r>
        <w:t>2001).</w:t>
      </w:r>
      <w:commentRangeEnd w:id="269"/>
      <w:r w:rsidR="00710088">
        <w:rPr>
          <w:rStyle w:val="CommentReference"/>
          <w:rFonts w:asciiTheme="minorHAnsi" w:hAnsiTheme="minorHAnsi"/>
        </w:rPr>
        <w:commentReference w:id="269"/>
      </w:r>
    </w:p>
    <w:p w14:paraId="39CE2317" w14:textId="77777777" w:rsidR="0084414F" w:rsidRDefault="003D44B4" w:rsidP="00020A3E">
      <w:pPr>
        <w:pStyle w:val="BodyText"/>
        <w:rPr>
          <w:ins w:id="274" w:author="Valerie Irvine" w:date="2021-07-23T12:43:00Z"/>
        </w:rPr>
      </w:pPr>
      <w:r>
        <w:t xml:space="preserve">Fletcher et al. (2012) used Brown’s (2017) abridged </w:t>
      </w:r>
      <w:r>
        <w:rPr>
          <w:i/>
        </w:rPr>
        <w:t>Conceptions of Assessment</w:t>
      </w:r>
      <w:r>
        <w:t xml:space="preserve"> (CoA) questionnaire to measure learners’ and instructors’ conceptions as follows</w:t>
      </w:r>
      <w:commentRangeStart w:id="275"/>
      <w:r>
        <w:t xml:space="preserve">: </w:t>
      </w:r>
      <w:commentRangeEnd w:id="275"/>
      <w:ins w:id="276" w:author="Valerie Irvine" w:date="2021-07-26T14:56:00Z">
        <w:r w:rsidR="0084414F">
          <w:rPr>
            <w:rStyle w:val="CommentReference"/>
            <w:rFonts w:asciiTheme="minorHAnsi" w:hAnsiTheme="minorHAnsi"/>
          </w:rPr>
          <w:commentReference w:id="275"/>
        </w:r>
      </w:ins>
    </w:p>
    <w:p w14:paraId="08BF4072" w14:textId="2C1812C8" w:rsidR="0084414F" w:rsidRDefault="003D44B4" w:rsidP="00A46150">
      <w:pPr>
        <w:pStyle w:val="BodyText"/>
        <w:rPr>
          <w:ins w:id="277" w:author="Valerie Irvine" w:date="2021-07-23T12:43:00Z"/>
        </w:rPr>
      </w:pPr>
      <w:del w:id="278" w:author="Valerie Irvine" w:date="2021-07-23T12:43:00Z">
        <w:r w:rsidDel="0084414F">
          <w:delText>“</w:delText>
        </w:r>
      </w:del>
      <w:r>
        <w:t>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ins w:id="279" w:author="Valerie Irvine" w:date="2021-07-23T12:44:00Z">
        <w:r w:rsidR="0084414F">
          <w:t>.</w:t>
        </w:r>
      </w:ins>
      <w:del w:id="280" w:author="Valerie Irvine" w:date="2021-07-23T12:44:00Z">
        <w:r w:rsidDel="0084414F">
          <w:delText>”</w:delText>
        </w:r>
      </w:del>
      <w:r>
        <w:t xml:space="preserve"> (p. 122)</w:t>
      </w:r>
      <w:del w:id="281" w:author="Valerie Irvine" w:date="2021-07-23T12:44:00Z">
        <w:r w:rsidDel="0084414F">
          <w:delText>.</w:delText>
        </w:r>
      </w:del>
      <w:r>
        <w:t xml:space="preserve"> </w:t>
      </w:r>
    </w:p>
    <w:p w14:paraId="6E00B5B7" w14:textId="3424F45C" w:rsidR="0016696A" w:rsidRDefault="003D44B4" w:rsidP="00A46150">
      <w:pPr>
        <w:pStyle w:val="BodyText"/>
      </w:pPr>
      <w:commentRangeStart w:id="282"/>
      <w:r>
        <w:t>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commentRangeEnd w:id="282"/>
      <w:r w:rsidR="0084414F">
        <w:rPr>
          <w:rStyle w:val="CommentReference"/>
          <w:rFonts w:asciiTheme="minorHAnsi" w:hAnsiTheme="minorHAnsi"/>
        </w:rPr>
        <w:commentReference w:id="282"/>
      </w:r>
    </w:p>
    <w:p w14:paraId="2C48182E" w14:textId="03646B49" w:rsidR="0016696A" w:rsidRDefault="003D44B4" w:rsidP="0038303A">
      <w:pPr>
        <w:pStyle w:val="BodyText"/>
      </w:pPr>
      <w:r>
        <w:t>Massey et al. (</w:t>
      </w:r>
      <w:del w:id="283" w:author="Valerie Irvine" w:date="2021-07-23T12:46:00Z">
        <w:r w:rsidDel="0084414F">
          <w:delText xml:space="preserve">Massey et al., </w:delText>
        </w:r>
      </w:del>
      <w:r>
        <w:t xml:space="preserve">2020) used </w:t>
      </w:r>
      <w:ins w:id="284" w:author="Christopher Deluca" w:date="2021-07-26T14:56:00Z">
        <w:r>
          <w:t>De</w:t>
        </w:r>
      </w:ins>
      <w:ins w:id="285" w:author="Christopher Deluca" w:date="2021-07-21T18:22:00Z">
        <w:r w:rsidR="00D92043">
          <w:t>L</w:t>
        </w:r>
      </w:ins>
      <w:del w:id="286" w:author="Christopher Deluca" w:date="2021-07-21T18:22:00Z">
        <w:r w:rsidDel="00D92043">
          <w:delText>l</w:delText>
        </w:r>
      </w:del>
      <w:ins w:id="287" w:author="Christopher Deluca" w:date="2021-07-26T14:56:00Z">
        <w:r>
          <w:t>uca</w:t>
        </w:r>
      </w:ins>
      <w:del w:id="288" w:author="Christopher Deluca" w:date="2021-07-26T14:56:00Z">
        <w:r>
          <w:delText>Deluca</w:delText>
        </w:r>
      </w:del>
      <w:r>
        <w:t xml:space="preserve"> et al.’s (2013) </w:t>
      </w:r>
      <w:commentRangeStart w:id="289"/>
      <w:r>
        <w:t xml:space="preserve">framework of conceptions in their study of HE instructors’ conceptions of assessment before and after an instructional development </w:t>
      </w:r>
      <w:r>
        <w:lastRenderedPageBreak/>
        <w:t xml:space="preserve">course focussed on assessment. </w:t>
      </w:r>
      <w:commentRangeEnd w:id="289"/>
      <w:r w:rsidR="0084414F">
        <w:rPr>
          <w:rStyle w:val="CommentReference"/>
          <w:rFonts w:asciiTheme="minorHAnsi" w:hAnsiTheme="minorHAnsi"/>
        </w:rPr>
        <w:commentReference w:id="289"/>
      </w:r>
      <w:r>
        <w:t>They also considered the idea that there are two general orientations towards assessment in HE, an “</w:t>
      </w:r>
      <w:commentRangeStart w:id="290"/>
      <w:r>
        <w:t xml:space="preserve">assessment culture” and a “testing culture” </w:t>
      </w:r>
      <w:commentRangeEnd w:id="290"/>
      <w:r w:rsidR="00F24E0B">
        <w:rPr>
          <w:rStyle w:val="CommentReference"/>
          <w:rFonts w:asciiTheme="minorHAnsi" w:hAnsiTheme="minorHAnsi"/>
        </w:rPr>
        <w:commentReference w:id="290"/>
      </w:r>
      <w:r>
        <w:t>(</w:t>
      </w:r>
      <w:commentRangeStart w:id="291"/>
      <w:proofErr w:type="spellStart"/>
      <w:r>
        <w:t>Birenbaum</w:t>
      </w:r>
      <w:proofErr w:type="spellEnd"/>
      <w:r>
        <w:t>, 1996, 2003</w:t>
      </w:r>
      <w:commentRangeEnd w:id="291"/>
      <w:r w:rsidR="0084414F">
        <w:rPr>
          <w:rStyle w:val="CommentReference"/>
          <w:rFonts w:asciiTheme="minorHAnsi" w:hAnsiTheme="minorHAnsi"/>
        </w:rPr>
        <w:commentReference w:id="291"/>
      </w:r>
      <w:r>
        <w:t xml:space="preserve">, as cited in </w:t>
      </w:r>
      <w:r w:rsidR="002236C8">
        <w:t>Massey et al., 2020</w:t>
      </w:r>
      <w:r>
        <w:t xml:space="preserve">). They report that they saw significant shifts in participants’ conceptions of assessment from more simplistic views of assessment as testing pre-treatment, to more complex and nuanced views </w:t>
      </w:r>
      <w:del w:id="292" w:author="Valerie Irvine" w:date="2021-07-26T14:56:00Z">
        <w:r>
          <w:delText>or</w:delText>
        </w:r>
      </w:del>
      <w:ins w:id="293" w:author="Valerie Irvine" w:date="2021-07-26T14:56:00Z">
        <w:r>
          <w:t>o</w:t>
        </w:r>
      </w:ins>
      <w:ins w:id="294" w:author="Valerie Irvine" w:date="2021-07-23T12:54:00Z">
        <w:r w:rsidR="0084414F">
          <w:t>f</w:t>
        </w:r>
      </w:ins>
      <w:del w:id="295" w:author="Valerie Irvine" w:date="2021-07-23T12:54:00Z">
        <w:r w:rsidDel="0084414F">
          <w:delText>r</w:delText>
        </w:r>
      </w:del>
      <w:r>
        <w:t xml:space="preserve"> assessment as process post-treatment.</w:t>
      </w:r>
    </w:p>
    <w:p w14:paraId="64D4695C" w14:textId="67F189F5" w:rsidR="0016696A" w:rsidRDefault="003D44B4" w:rsidP="002A6AB0">
      <w:pPr>
        <w:pStyle w:val="BodyText"/>
      </w:pPr>
      <w:r>
        <w:t xml:space="preserve">From the literature, </w:t>
      </w:r>
      <w:proofErr w:type="gramStart"/>
      <w:r>
        <w:t>it is clear that instructors’</w:t>
      </w:r>
      <w:proofErr w:type="gramEnd"/>
      <w:r>
        <w:t xml:space="preserve"> conceptions of assessment are deeply influenced by many </w:t>
      </w:r>
      <w:commentRangeStart w:id="296"/>
      <w:r>
        <w:t xml:space="preserve">internal and external factors </w:t>
      </w:r>
      <w:commentRangeEnd w:id="296"/>
      <w:r w:rsidR="00F24E0B">
        <w:rPr>
          <w:rStyle w:val="CommentReference"/>
          <w:rFonts w:asciiTheme="minorHAnsi" w:hAnsiTheme="minorHAnsi"/>
        </w:rPr>
        <w:commentReference w:id="296"/>
      </w:r>
      <w:r>
        <w:t xml:space="preserve">and, especially in HE, where there are few constraints on assessment practice (Lipnevich et al., 2020), </w:t>
      </w:r>
      <w:ins w:id="297" w:author="Okan Bulut" w:date="2021-07-22T18:31:00Z">
        <w:r w:rsidR="003331EB">
          <w:t xml:space="preserve">and thus </w:t>
        </w:r>
      </w:ins>
      <w:r>
        <w:t xml:space="preserve">there are many ways to describe or delineate different conceptions of assessment. </w:t>
      </w:r>
      <w:del w:id="298" w:author="Valerie Irvine" w:date="2021-07-23T12:56:00Z">
        <w:r w:rsidDel="00020A3E">
          <w:delText>Accordingly</w:delText>
        </w:r>
      </w:del>
      <w:ins w:id="299" w:author="Valerie Irvine" w:date="2021-07-23T12:56:00Z">
        <w:r w:rsidR="00020A3E">
          <w:t>Therefore</w:t>
        </w:r>
      </w:ins>
      <w:r>
        <w:t xml:space="preserve">, there are multiple ways to conceptualize the skills and dispositions that comprise the idea of </w:t>
      </w:r>
      <w:commentRangeStart w:id="300"/>
      <w:r>
        <w:rPr>
          <w:i/>
        </w:rPr>
        <w:t>assessment literacy</w:t>
      </w:r>
      <w:r>
        <w:t>.</w:t>
      </w:r>
      <w:commentRangeEnd w:id="300"/>
      <w:r w:rsidR="00F0183E">
        <w:rPr>
          <w:rStyle w:val="CommentReference"/>
          <w:rFonts w:asciiTheme="minorHAnsi" w:hAnsiTheme="minorHAnsi"/>
        </w:rPr>
        <w:commentReference w:id="300"/>
      </w:r>
    </w:p>
    <w:p w14:paraId="43DAE7A8" w14:textId="77777777" w:rsidR="0016696A" w:rsidRDefault="003D44B4">
      <w:pPr>
        <w:pStyle w:val="Heading2"/>
      </w:pPr>
      <w:bookmarkStart w:id="301" w:name="assessment-literacy"/>
      <w:bookmarkStart w:id="302" w:name="_Toc77937721"/>
      <w:r>
        <w:t>Assessment Literacy</w:t>
      </w:r>
      <w:bookmarkEnd w:id="301"/>
      <w:bookmarkEnd w:id="302"/>
    </w:p>
    <w:p w14:paraId="3FF5EDD3" w14:textId="73D4EA4A" w:rsidR="0016696A" w:rsidRDefault="003D44B4" w:rsidP="00207B3E">
      <w:pPr>
        <w:pStyle w:val="FirstParagraph"/>
      </w:pPr>
      <w:r>
        <w:t xml:space="preserve">The idea of </w:t>
      </w:r>
      <w:commentRangeStart w:id="303"/>
      <w:r>
        <w:t>AL</w:t>
      </w:r>
      <w:commentRangeEnd w:id="303"/>
      <w:r w:rsidR="00020A3E">
        <w:rPr>
          <w:rStyle w:val="CommentReference"/>
          <w:rFonts w:asciiTheme="minorHAnsi" w:hAnsiTheme="minorHAnsi"/>
        </w:rPr>
        <w:commentReference w:id="303"/>
      </w:r>
      <w:r>
        <w:t xml:space="preserve"> is relatively recent in the K-12 literature and is nascent and under-theorized </w:t>
      </w:r>
      <w:r w:rsidRPr="00C8123C">
        <w:rPr>
          <w:highlight w:val="yellow"/>
          <w:rPrChange w:id="304" w:author="Okan Bulut" w:date="2021-07-26T14:58:00Z">
            <w:rPr/>
          </w:rPrChange>
        </w:rPr>
        <w:t>with respect to</w:t>
      </w:r>
      <w:r>
        <w:t xml:space="preserve"> HE contexts (Medland, 2015). AL has been defined variously as “the skills and knowledge teachers require to measure and support student learning through assessment” (DeLuca</w:t>
      </w:r>
      <w:ins w:id="305" w:author="Okan Bulut" w:date="2021-07-22T18:33:00Z">
        <w:r w:rsidR="00A831D6">
          <w:t xml:space="preserve"> </w:t>
        </w:r>
      </w:ins>
      <w:del w:id="306" w:author="Valerie Irvine" w:date="2021-07-23T13:17:00Z">
        <w:r w:rsidDel="002A6AB0">
          <w:delText xml:space="preserve">, </w:delText>
        </w:r>
        <w:commentRangeStart w:id="307"/>
        <w:r w:rsidDel="002A6AB0">
          <w:delText>LaPointe-McEwan,</w:delText>
        </w:r>
      </w:del>
      <w:ins w:id="308" w:author="Valerie Irvine" w:date="2021-07-23T13:17:00Z">
        <w:del w:id="309" w:author="Okan Bulut" w:date="2021-07-22T18:33:00Z">
          <w:r w:rsidR="002A6AB0">
            <w:delText xml:space="preserve"> </w:delText>
          </w:r>
        </w:del>
      </w:ins>
      <w:del w:id="310" w:author="Christopher Deluca" w:date="2021-07-26T14:56:00Z">
        <w:r>
          <w:delText xml:space="preserve"> </w:delText>
        </w:r>
      </w:del>
      <w:r>
        <w:t>et al., 2016a</w:t>
      </w:r>
      <w:commentRangeEnd w:id="307"/>
      <w:del w:id="311" w:author="Valerie Irvine" w:date="2021-07-26T14:58:00Z">
        <w:r>
          <w:delText>),</w:delText>
        </w:r>
      </w:del>
      <w:ins w:id="312" w:author="Christopher Deluca" w:date="2021-07-26T14:56:00Z">
        <w:r w:rsidR="00F24E0B">
          <w:rPr>
            <w:rStyle w:val="CommentReference"/>
            <w:rFonts w:asciiTheme="minorHAnsi" w:hAnsiTheme="minorHAnsi"/>
          </w:rPr>
          <w:commentReference w:id="307"/>
        </w:r>
        <w:r>
          <w:t>),</w:t>
        </w:r>
      </w:ins>
      <w:ins w:id="313" w:author="Valerie Irvine" w:date="2021-07-23T13:18:00Z">
        <w:r w:rsidR="002A6AB0">
          <w:t>, p. #</w:t>
        </w:r>
      </w:ins>
      <w:ins w:id="314" w:author="Valerie Irvine" w:date="2021-07-26T14:56:00Z">
        <w:r>
          <w:t>),</w:t>
        </w:r>
      </w:ins>
      <w:r>
        <w:t xml:space="preserve"> “a basic understanding of educational assessment and related skills to apply such knowledge to various measures of student achievement” (Xu &amp; Brown</w:t>
      </w:r>
      <w:commentRangeStart w:id="315"/>
      <w:r>
        <w:t>, 2016</w:t>
      </w:r>
      <w:ins w:id="316" w:author="Christopher Deluca" w:date="2021-07-26T14:56:00Z">
        <w:r>
          <w:t xml:space="preserve">), </w:t>
        </w:r>
        <w:commentRangeEnd w:id="315"/>
        <w:r w:rsidR="00F24E0B">
          <w:rPr>
            <w:rStyle w:val="CommentReference"/>
            <w:rFonts w:asciiTheme="minorHAnsi" w:hAnsiTheme="minorHAnsi"/>
          </w:rPr>
          <w:commentReference w:id="315"/>
        </w:r>
      </w:ins>
      <w:ins w:id="317" w:author="Valerie Irvine" w:date="2021-07-23T13:18:00Z">
        <w:r w:rsidR="002A6AB0">
          <w:t>, p. #</w:t>
        </w:r>
      </w:ins>
      <w:ins w:id="318" w:author="Valerie Irvine" w:date="2021-07-26T14:56:00Z">
        <w:r>
          <w:t xml:space="preserve">), </w:t>
        </w:r>
      </w:ins>
      <w:r>
        <w:t xml:space="preserve">“an individual’s understandings of the fundamental assessment concepts and procedures deemed likely to influence educational decisions” (Popham, </w:t>
      </w:r>
      <w:commentRangeStart w:id="319"/>
      <w:r>
        <w:t>2011</w:t>
      </w:r>
      <w:del w:id="320" w:author="Valerie Irvine" w:date="2021-07-26T14:56:00Z">
        <w:r>
          <w:delText>)</w:delText>
        </w:r>
      </w:del>
      <w:ins w:id="321" w:author="Valerie Irvine" w:date="2021-07-23T13:18:00Z">
        <w:r w:rsidR="002A6AB0">
          <w:t>, p. #</w:t>
        </w:r>
      </w:ins>
      <w:ins w:id="322" w:author="Valerie Irvine" w:date="2021-07-26T14:56:00Z">
        <w:r>
          <w:t>)</w:t>
        </w:r>
      </w:ins>
      <w:r>
        <w:t xml:space="preserve"> and </w:t>
      </w:r>
      <w:commentRangeEnd w:id="319"/>
      <w:r w:rsidR="00F24E0B">
        <w:rPr>
          <w:rStyle w:val="CommentReference"/>
          <w:rFonts w:asciiTheme="minorHAnsi" w:hAnsiTheme="minorHAnsi"/>
        </w:rPr>
        <w:commentReference w:id="319"/>
      </w:r>
      <w:r>
        <w:t xml:space="preserve">“a dynamic context-dependent social practice that involves teachers articulating and negotiating classroom and cultural </w:t>
      </w:r>
      <w:del w:id="323" w:author="Okan Bulut" w:date="2021-07-22T18:33:00Z">
        <w:r>
          <w:delText xml:space="preserve">knowledges </w:delText>
        </w:r>
      </w:del>
      <w:ins w:id="324" w:author="Okan Bulut" w:date="2021-07-22T18:33:00Z">
        <w:r w:rsidR="00CB2BC8">
          <w:t xml:space="preserve">pieces of knowledge </w:t>
        </w:r>
      </w:ins>
      <w:r>
        <w:t>with one another and with learners, in the initiation, development</w:t>
      </w:r>
      <w:ins w:id="325" w:author="Okan Bulut" w:date="2021-07-22T18:33:00Z">
        <w:r w:rsidR="00BA18EF">
          <w:t>,</w:t>
        </w:r>
      </w:ins>
      <w:r>
        <w:t xml:space="preserve"> and practice of assessment to achieve the learning goals of students” (Willis et al., 2013</w:t>
      </w:r>
      <w:del w:id="326" w:author="Valerie Irvine" w:date="2021-07-26T14:56:00Z">
        <w:r>
          <w:delText>).</w:delText>
        </w:r>
      </w:del>
      <w:ins w:id="327" w:author="Valerie Irvine" w:date="2021-07-23T13:18:00Z">
        <w:r w:rsidR="002A6AB0">
          <w:t>, p. #</w:t>
        </w:r>
      </w:ins>
      <w:ins w:id="328" w:author="Valerie Irvine" w:date="2021-07-26T14:56:00Z">
        <w:r>
          <w:t>).</w:t>
        </w:r>
      </w:ins>
      <w:r>
        <w:t xml:space="preserve"> Key to these definitions are the ideas that AL is a complex, multi-faceted construct, </w:t>
      </w:r>
      <w:r>
        <w:lastRenderedPageBreak/>
        <w:t xml:space="preserve">that AL </w:t>
      </w:r>
      <w:commentRangeStart w:id="329"/>
      <w:ins w:id="330" w:author="Valerie Irvine" w:date="2021-07-23T13:19:00Z">
        <w:r w:rsidR="002A6AB0">
          <w:t xml:space="preserve">in quantitative-oriented </w:t>
        </w:r>
      </w:ins>
      <w:ins w:id="331" w:author="Valerie Irvine" w:date="2021-07-23T13:20:00Z">
        <w:r w:rsidR="002A6AB0">
          <w:t xml:space="preserve">assessments </w:t>
        </w:r>
        <w:commentRangeEnd w:id="329"/>
        <w:r w:rsidR="002A6AB0">
          <w:rPr>
            <w:rStyle w:val="CommentReference"/>
            <w:rFonts w:asciiTheme="minorHAnsi" w:hAnsiTheme="minorHAnsi"/>
          </w:rPr>
          <w:commentReference w:id="329"/>
        </w:r>
      </w:ins>
      <w:r>
        <w:t xml:space="preserve">requires </w:t>
      </w:r>
      <w:r>
        <w:rPr>
          <w:i/>
        </w:rPr>
        <w:t>adequate</w:t>
      </w:r>
      <w:r>
        <w:t xml:space="preserve"> (not high) l</w:t>
      </w:r>
      <w:commentRangeStart w:id="332"/>
      <w:r>
        <w:t xml:space="preserve">evels of </w:t>
      </w:r>
      <w:commentRangeStart w:id="333"/>
      <w:r>
        <w:t>psychometric or statistical analyses</w:t>
      </w:r>
      <w:commentRangeEnd w:id="333"/>
      <w:r w:rsidR="008C6728">
        <w:rPr>
          <w:rStyle w:val="CommentReference"/>
          <w:rFonts w:asciiTheme="minorHAnsi" w:hAnsiTheme="minorHAnsi"/>
        </w:rPr>
        <w:commentReference w:id="333"/>
      </w:r>
      <w:r>
        <w:t>, and that it is intended to enable learner success</w:t>
      </w:r>
      <w:commentRangeEnd w:id="332"/>
      <w:r w:rsidR="00F24E0B">
        <w:rPr>
          <w:rStyle w:val="CommentReference"/>
          <w:rFonts w:asciiTheme="minorHAnsi" w:hAnsiTheme="minorHAnsi"/>
        </w:rPr>
        <w:commentReference w:id="332"/>
      </w:r>
      <w:r>
        <w:t>.</w:t>
      </w:r>
    </w:p>
    <w:p w14:paraId="58B190AA" w14:textId="30515F92" w:rsidR="0016696A" w:rsidRDefault="003D44B4">
      <w:pPr>
        <w:pStyle w:val="BodyText"/>
        <w:pPrChange w:id="334" w:author="Okan Bulut" w:date="2021-07-26T14:58:00Z">
          <w:pPr>
            <w:pStyle w:val="BodyText"/>
            <w:ind w:firstLine="360"/>
          </w:pPr>
        </w:pPrChange>
      </w:pPr>
      <w:r>
        <w:t xml:space="preserve">The recognition of AL as a critical competency for educators was influenced by the growing demands for teacher and school accountability in the post-WWII era in the USA, particularly the </w:t>
      </w:r>
      <w:r>
        <w:rPr>
          <w:i/>
        </w:rPr>
        <w:t>Elementary and Secondary Education Act</w:t>
      </w:r>
      <w:r>
        <w:t xml:space="preserve"> (ESEA), passed in 1965, and the </w:t>
      </w:r>
      <w:r>
        <w:rPr>
          <w:i/>
        </w:rPr>
        <w:t>No Child Left Behind</w:t>
      </w:r>
      <w:r>
        <w:t xml:space="preserve"> (NCLB) </w:t>
      </w:r>
      <w:del w:id="335" w:author="Okan Bulut" w:date="2021-07-22T18:36:00Z">
        <w:r>
          <w:delText>act</w:delText>
        </w:r>
      </w:del>
      <w:ins w:id="336" w:author="Okan Bulut" w:date="2021-07-22T18:36:00Z">
        <w:r w:rsidR="002141B6">
          <w:t>Act</w:t>
        </w:r>
      </w:ins>
      <w:r>
        <w:t xml:space="preserve">, passed in 2002 (see DeLuca, 2012 for a detailed discussion). As such, conceptualizations of AL have tended to be based on sets of standards to which K-12 teachers are obligated. The first set of standards was the </w:t>
      </w:r>
      <w:r>
        <w:rPr>
          <w:i/>
        </w:rPr>
        <w:t>Standards for Teacher Competence in Educational Assessment of Students</w:t>
      </w:r>
      <w:r>
        <w:t xml:space="preserve"> (the </w:t>
      </w:r>
      <w:r>
        <w:rPr>
          <w:i/>
        </w:rPr>
        <w:t>Standards</w:t>
      </w:r>
      <w:r>
        <w:t xml:space="preserve">), published by a committee of representatives from the American Federation of Teachers, the National Council on Measurement in Education, and the National Education Association (Measurement in Education et al., 1990). The </w:t>
      </w:r>
      <w:r>
        <w:rPr>
          <w:i/>
        </w:rPr>
        <w:t>Standards</w:t>
      </w:r>
      <w:r>
        <w:t xml:space="preserve"> are a list of seven skills expected of teachers</w:t>
      </w:r>
      <w:r w:rsidR="002236C8">
        <w:t>, quoted here</w:t>
      </w:r>
      <w:r>
        <w:t>:</w:t>
      </w:r>
    </w:p>
    <w:p w14:paraId="2F07C1DF" w14:textId="77777777" w:rsidR="0016696A" w:rsidRDefault="003D44B4" w:rsidP="002236C8">
      <w:pPr>
        <w:pStyle w:val="ListBullet"/>
      </w:pPr>
      <w:r>
        <w:t xml:space="preserve">Teachers should be skilled in </w:t>
      </w:r>
      <w:r>
        <w:rPr>
          <w:i/>
        </w:rPr>
        <w:t>choosing</w:t>
      </w:r>
      <w:r>
        <w:t xml:space="preserve"> assessment methods appropriate for instructional decisions.</w:t>
      </w:r>
    </w:p>
    <w:p w14:paraId="57A54201" w14:textId="77777777" w:rsidR="0016696A" w:rsidRDefault="003D44B4" w:rsidP="002236C8">
      <w:pPr>
        <w:pStyle w:val="ListBullet"/>
      </w:pPr>
      <w:r>
        <w:t xml:space="preserve">Teachers should be skilled in </w:t>
      </w:r>
      <w:r>
        <w:rPr>
          <w:i/>
        </w:rPr>
        <w:t>developing</w:t>
      </w:r>
      <w:r>
        <w:t xml:space="preserve"> assessment methods appropriate for instructional decisions.</w:t>
      </w:r>
    </w:p>
    <w:p w14:paraId="79E210D4" w14:textId="77777777" w:rsidR="0016696A" w:rsidRDefault="003D44B4" w:rsidP="002236C8">
      <w:pPr>
        <w:pStyle w:val="ListBullet"/>
      </w:pPr>
      <w:r>
        <w:t>The teacher should be skilled in administering, scoring, and interpreting the results of both externally-produced and teacher-produced assessment methods.</w:t>
      </w:r>
    </w:p>
    <w:p w14:paraId="70AC8781" w14:textId="77777777" w:rsidR="0016696A" w:rsidRDefault="003D44B4" w:rsidP="002236C8">
      <w:pPr>
        <w:pStyle w:val="ListBullet"/>
      </w:pPr>
      <w:r>
        <w:t>Teachers should be skilled in using assessment results when making decisions about individual students, planning teaching, developing curriculum, and school improvement.</w:t>
      </w:r>
    </w:p>
    <w:p w14:paraId="25D74EAF" w14:textId="77777777" w:rsidR="0016696A" w:rsidRDefault="003D44B4" w:rsidP="002236C8">
      <w:pPr>
        <w:pStyle w:val="ListBullet"/>
      </w:pPr>
      <w:r>
        <w:t>Teachers should be skilled in developing valid pupil grading procedures which use pupil assessments.</w:t>
      </w:r>
    </w:p>
    <w:p w14:paraId="4FF25BED" w14:textId="77777777" w:rsidR="0016696A" w:rsidRDefault="003D44B4" w:rsidP="002236C8">
      <w:pPr>
        <w:pStyle w:val="ListBullet"/>
      </w:pPr>
      <w:r>
        <w:lastRenderedPageBreak/>
        <w:t>Teachers should be skilled in communicating assessment results to students, parents, other lay audiences, and other educators.</w:t>
      </w:r>
    </w:p>
    <w:p w14:paraId="1FBD7076" w14:textId="77777777" w:rsidR="0016696A" w:rsidRDefault="003D44B4" w:rsidP="002236C8">
      <w:pPr>
        <w:pStyle w:val="ListBullet"/>
      </w:pPr>
      <w:r>
        <w:t>Teachers should be skilled in recognizing unethical, illegal, and otherwise inappropriate assessment methods and uses of assessment information.</w:t>
      </w:r>
    </w:p>
    <w:p w14:paraId="41901EC8" w14:textId="77777777" w:rsidR="0016696A" w:rsidRDefault="003D44B4" w:rsidP="00207B3E">
      <w:pPr>
        <w:pStyle w:val="FirstParagraph"/>
      </w:pPr>
      <w:r>
        <w:t xml:space="preserve">Shortly after the publication of the </w:t>
      </w:r>
      <w:r>
        <w:rPr>
          <w:i/>
        </w:rPr>
        <w:t>Standards</w:t>
      </w:r>
      <w:r>
        <w:t xml:space="preserve">, the term </w:t>
      </w:r>
      <w:r>
        <w:rPr>
          <w:i/>
        </w:rPr>
        <w:t>assessment literacy</w:t>
      </w:r>
      <w:r>
        <w:t xml:space="preserve"> appeared in the literature with Stiggins’ (1991) article called </w:t>
      </w:r>
      <w:r>
        <w:rPr>
          <w:i/>
        </w:rPr>
        <w:t>Assessment Literacy</w:t>
      </w:r>
      <w:r>
        <w:t>. Stiggins initial article was an account of his observation that teacher education programs at the time spent very little time training teachers in the methods and dispositions of educational measurement. Stiggins followed this with another article (Stiggins, 1995) where he outlined five characteristics of sound assessments, which:</w:t>
      </w:r>
    </w:p>
    <w:p w14:paraId="50F9B62C" w14:textId="77777777" w:rsidR="0016696A" w:rsidRDefault="003D44B4" w:rsidP="0009616C">
      <w:pPr>
        <w:pStyle w:val="Compact"/>
        <w:numPr>
          <w:ilvl w:val="0"/>
          <w:numId w:val="5"/>
        </w:numPr>
      </w:pPr>
      <w:r>
        <w:t>arise from and serve clear purposes;</w:t>
      </w:r>
    </w:p>
    <w:p w14:paraId="16CE95D2" w14:textId="77777777" w:rsidR="0016696A" w:rsidRDefault="003D44B4" w:rsidP="002A6AB0">
      <w:pPr>
        <w:pStyle w:val="Compact"/>
        <w:numPr>
          <w:ilvl w:val="0"/>
          <w:numId w:val="5"/>
        </w:numPr>
      </w:pPr>
      <w:r>
        <w:t>arise from and reflect clear and appropriate achievement targets;</w:t>
      </w:r>
    </w:p>
    <w:p w14:paraId="0E5658FB" w14:textId="77777777" w:rsidR="0016696A" w:rsidRDefault="003D44B4" w:rsidP="002A6AB0">
      <w:pPr>
        <w:pStyle w:val="Compact"/>
        <w:numPr>
          <w:ilvl w:val="0"/>
          <w:numId w:val="5"/>
        </w:numPr>
      </w:pPr>
      <w:r>
        <w:t>rely on a proper assessment method, given the purpose and the target;</w:t>
      </w:r>
    </w:p>
    <w:p w14:paraId="21A057CC" w14:textId="77777777" w:rsidR="0016696A" w:rsidRDefault="003D44B4" w:rsidP="002A6AB0">
      <w:pPr>
        <w:pStyle w:val="Compact"/>
        <w:numPr>
          <w:ilvl w:val="0"/>
          <w:numId w:val="5"/>
        </w:numPr>
      </w:pPr>
      <w:r>
        <w:t>sample student achievement appropriately; and</w:t>
      </w:r>
    </w:p>
    <w:p w14:paraId="1F54F2F2" w14:textId="5A1718A2" w:rsidR="0016696A" w:rsidRDefault="003D44B4" w:rsidP="006E2410">
      <w:pPr>
        <w:pStyle w:val="Compact"/>
        <w:numPr>
          <w:ilvl w:val="0"/>
          <w:numId w:val="5"/>
        </w:numPr>
      </w:pPr>
      <w:r>
        <w:t>control for all relevant sources of bias and distortion. (p</w:t>
      </w:r>
      <w:commentRangeStart w:id="337"/>
      <w:r>
        <w:t>. 240)</w:t>
      </w:r>
      <w:commentRangeEnd w:id="337"/>
      <w:r w:rsidR="00F24E0B">
        <w:rPr>
          <w:rStyle w:val="CommentReference"/>
          <w:rFonts w:asciiTheme="minorHAnsi" w:hAnsiTheme="minorHAnsi"/>
        </w:rPr>
        <w:commentReference w:id="337"/>
      </w:r>
    </w:p>
    <w:p w14:paraId="18F8EC7B" w14:textId="77777777" w:rsidR="0016696A" w:rsidRDefault="003D44B4" w:rsidP="00207B3E">
      <w:pPr>
        <w:pStyle w:val="FirstParagraph"/>
      </w:pPr>
      <w:r>
        <w:t xml:space="preserve">At around the same time, a group of Canadian educators published the </w:t>
      </w:r>
      <w:r>
        <w:rPr>
          <w:i/>
        </w:rPr>
        <w:t>Principles for Fair Student Assessment Practices for Education in Canada</w:t>
      </w:r>
      <w:r>
        <w:t xml:space="preserve">, Part A of which was a list of 37 guidelines related to five principles of fair student classroom assessment and was based on the 1990 </w:t>
      </w:r>
      <w:r>
        <w:rPr>
          <w:i/>
        </w:rPr>
        <w:t>Standards</w:t>
      </w:r>
      <w:r>
        <w:t xml:space="preserve"> (see Appendix A). Part B was focused on externally-developed standardized tests.</w:t>
      </w:r>
    </w:p>
    <w:p w14:paraId="2094F7DD" w14:textId="63D11DB4" w:rsidR="0016696A" w:rsidRDefault="003D44B4" w:rsidP="0038303A">
      <w:pPr>
        <w:pStyle w:val="BodyText"/>
      </w:pPr>
      <w:r>
        <w:t xml:space="preserve">While these three sets of recommendations varied widely in their granularity, all tended to reflect an emphasis on the </w:t>
      </w:r>
      <w:del w:id="338" w:author="Okan Bulut" w:date="2021-07-22T18:42:00Z">
        <w:r>
          <w:delText xml:space="preserve">20th </w:delText>
        </w:r>
      </w:del>
      <w:ins w:id="339" w:author="Okan Bulut" w:date="2021-07-22T18:42:00Z">
        <w:r w:rsidR="00AD099B">
          <w:t>20th-</w:t>
        </w:r>
      </w:ins>
      <w:r>
        <w:t xml:space="preserve">century conceptions of curriculum which prioritized linear and sequential teaching of knowledge followed sometime later by selected-response tests of </w:t>
      </w:r>
      <w:r>
        <w:lastRenderedPageBreak/>
        <w:t xml:space="preserve">knowledge. This required teachers to be literate in the </w:t>
      </w:r>
      <w:commentRangeStart w:id="340"/>
      <w:r>
        <w:t xml:space="preserve">psychometric </w:t>
      </w:r>
      <w:commentRangeEnd w:id="340"/>
      <w:r w:rsidR="0038303A">
        <w:rPr>
          <w:rStyle w:val="CommentReference"/>
          <w:rFonts w:asciiTheme="minorHAnsi" w:hAnsiTheme="minorHAnsi"/>
        </w:rPr>
        <w:commentReference w:id="340"/>
      </w:r>
      <w:r>
        <w:t>skills required to administer and interpret these tests (DeLuca</w:t>
      </w:r>
      <w:del w:id="341" w:author="Valerie Irvine" w:date="2021-07-23T13:15:00Z">
        <w:r w:rsidDel="002A6AB0">
          <w:delText>,</w:delText>
        </w:r>
      </w:del>
      <w:r>
        <w:t xml:space="preserve"> </w:t>
      </w:r>
      <w:del w:id="342" w:author="Valerie Irvine" w:date="2021-07-23T13:15:00Z">
        <w:r w:rsidDel="002A6AB0">
          <w:delText>LaPointe</w:delText>
        </w:r>
        <w:commentRangeStart w:id="343"/>
        <w:r w:rsidDel="002A6AB0">
          <w:delText xml:space="preserve">-McEwan, </w:delText>
        </w:r>
      </w:del>
      <w:r>
        <w:t xml:space="preserve">et al., </w:t>
      </w:r>
      <w:commentRangeEnd w:id="343"/>
      <w:r w:rsidR="00F24E0B">
        <w:rPr>
          <w:rStyle w:val="CommentReference"/>
          <w:rFonts w:asciiTheme="minorHAnsi" w:hAnsiTheme="minorHAnsi"/>
        </w:rPr>
        <w:commentReference w:id="343"/>
      </w:r>
      <w:r>
        <w:t xml:space="preserve">2016b; Shepard, 2000; Xu &amp; Brown, 2016) or assessment </w:t>
      </w:r>
      <w:r>
        <w:rPr>
          <w:i/>
        </w:rPr>
        <w:t>of</w:t>
      </w:r>
      <w:r>
        <w:t xml:space="preserve"> 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14:paraId="0DF59036" w14:textId="77777777" w:rsidR="0016696A" w:rsidRDefault="003D44B4" w:rsidP="002A6AB0">
      <w:pPr>
        <w:pStyle w:val="BodyText"/>
      </w:pPr>
      <w:r>
        <w:t xml:space="preserve">Twenty years following the publication of the </w:t>
      </w:r>
      <w:r>
        <w:rPr>
          <w:i/>
        </w:rPr>
        <w:t>Standards</w:t>
      </w:r>
      <w:r>
        <w:t>, Brookhart (2</w:t>
      </w:r>
      <w:commentRangeStart w:id="344"/>
      <w:r>
        <w:t xml:space="preserve">011) argued that the </w:t>
      </w:r>
      <w:r>
        <w:rPr>
          <w:i/>
        </w:rPr>
        <w:t>Standards</w:t>
      </w:r>
      <w:r>
        <w:t xml:space="preserve"> had </w:t>
      </w:r>
      <w:ins w:id="345" w:author="Christopher Deluca" w:date="2021-07-26T14:56:00Z">
        <w:r>
          <w:t>bec</w:t>
        </w:r>
        <w:commentRangeEnd w:id="344"/>
        <w:r w:rsidR="00F24E0B">
          <w:rPr>
            <w:rStyle w:val="CommentReference"/>
            <w:rFonts w:asciiTheme="minorHAnsi" w:hAnsiTheme="minorHAnsi"/>
          </w:rPr>
          <w:commentReference w:id="344"/>
        </w:r>
        <w:r>
          <w:t>ome</w:t>
        </w:r>
      </w:ins>
      <w:del w:id="346" w:author="Christopher Deluca" w:date="2021-07-26T14:56:00Z">
        <w:r>
          <w:delText>become</w:delText>
        </w:r>
      </w:del>
      <w:r>
        <w:t xml:space="preserve"> outdated because they did not address either the growing practices and ideas of formative assessment (assessment </w:t>
      </w:r>
      <w:r>
        <w:rPr>
          <w:i/>
        </w:rPr>
        <w:t>for</w:t>
      </w:r>
      <w:r>
        <w:t xml:space="preserve"> and </w:t>
      </w:r>
      <w:r>
        <w:rPr>
          <w:i/>
        </w:rPr>
        <w:t>as</w:t>
      </w:r>
      <w:r>
        <w:t xml:space="preserve"> learning) or standards-based assessment and that they needed to be revised. Brookhart suggested a list of 11 skills (see Appendix A) to adjust the focus of the 1990 </w:t>
      </w:r>
      <w:r>
        <w:rPr>
          <w:i/>
        </w:rPr>
        <w:t>Standards</w:t>
      </w:r>
      <w:r>
        <w:t xml:space="preserve"> to be in greater alignment with more modern conceptions of assessment.</w:t>
      </w:r>
    </w:p>
    <w:p w14:paraId="20AA2091" w14:textId="77777777" w:rsidR="0016696A" w:rsidRDefault="003D44B4" w:rsidP="006E2410">
      <w:pPr>
        <w:pStyle w:val="BodyText"/>
      </w:pPr>
      <w:r>
        <w:t xml:space="preserve">Finally, in 2015, the Joint Committee on Standards for Educational Evaluation (JCSEE), with key representatives from both Canada and the USA, published the most recent set of standards, called the </w:t>
      </w:r>
      <w:r>
        <w:rPr>
          <w:i/>
        </w:rPr>
        <w:t>Classroom Assessment Standards for PreK-12 Teachers</w:t>
      </w:r>
      <w:r>
        <w:t xml:space="preserve"> (see Appendix A). The JCSEE standards are grouped into three broad domains (foundations, use, and quality), each with five or six related standards. Despite the similarities to the </w:t>
      </w:r>
      <w:r>
        <w:rPr>
          <w:i/>
        </w:rPr>
        <w:t>Principles for Fair Student Assessment Practices for Education in Canada</w:t>
      </w:r>
      <w:r>
        <w:t>, including at least one common committee member, the JCSEE Standards are specifically not intended for use in HE.</w:t>
      </w:r>
    </w:p>
    <w:p w14:paraId="39B00FF3" w14:textId="4193A905" w:rsidR="0016696A" w:rsidRDefault="003D44B4" w:rsidP="006E2410">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w:t>
      </w:r>
      <w:r>
        <w:lastRenderedPageBreak/>
        <w:t>(</w:t>
      </w:r>
      <w:proofErr w:type="gramStart"/>
      <w:r>
        <w:t>e.g</w:t>
      </w:r>
      <w:proofErr w:type="gramEnd"/>
      <w:del w:id="347" w:author="Valerie Irvine" w:date="2021-07-26T14:56:00Z">
        <w:r>
          <w:delText>.</w:delText>
        </w:r>
      </w:del>
      <w:ins w:id="348" w:author="Valerie Irvine" w:date="2021-07-26T14:56:00Z">
        <w:r>
          <w:t>.</w:t>
        </w:r>
      </w:ins>
      <w:ins w:id="349" w:author="Valerie Irvine" w:date="2021-07-23T13:23:00Z">
        <w:r w:rsidR="002A6AB0">
          <w:t>,</w:t>
        </w:r>
      </w:ins>
      <w:r>
        <w:t> </w:t>
      </w:r>
      <w:proofErr w:type="spellStart"/>
      <w:r>
        <w:t>Natriello</w:t>
      </w:r>
      <w:proofErr w:type="spellEnd"/>
      <w:r>
        <w:t xml:space="preserve">, 1987). Recently, as curriculum and pedagogy have changed, several researchers have proposed models related to AL grounded in socio-constructivist views of learning (DeLuca, 2012; Pastore &amp; Andrade, 2019; Xu &amp; Brown, 2016). Deluca’s (2012) model, developed in the context of the </w:t>
      </w:r>
      <w:commentRangeStart w:id="350"/>
      <w:del w:id="351" w:author="Okan Bulut" w:date="2021-07-22T18:45:00Z">
        <w:r w:rsidRPr="00AD099B">
          <w:rPr>
            <w:rPrChange w:id="352" w:author="Okan Bulut" w:date="2021-07-26T14:58:00Z">
              <w:rPr>
                <w:i/>
              </w:rPr>
            </w:rPrChange>
          </w:rPr>
          <w:delText>No Child Left Behind</w:delText>
        </w:r>
      </w:del>
      <w:ins w:id="353" w:author="Okan Bulut" w:date="2021-07-22T18:45:00Z">
        <w:r w:rsidR="00AD099B" w:rsidRPr="00AD099B">
          <w:rPr>
            <w:iCs/>
            <w:rPrChange w:id="354" w:author="Okan Bulut" w:date="2021-07-22T18:45:00Z">
              <w:rPr>
                <w:i/>
              </w:rPr>
            </w:rPrChange>
          </w:rPr>
          <w:t>NCLB</w:t>
        </w:r>
        <w:commentRangeEnd w:id="350"/>
        <w:r w:rsidR="00AD099B">
          <w:rPr>
            <w:rStyle w:val="CommentReference"/>
            <w:rFonts w:asciiTheme="minorHAnsi" w:hAnsiTheme="minorHAnsi"/>
          </w:rPr>
          <w:commentReference w:id="350"/>
        </w:r>
      </w:ins>
      <w:r>
        <w:t xml:space="preserve"> accountability mandate in K-12 schools in the USA, is a coherent lens through which to understand how a pre-service teacher could develop assessment expertise throughout their teacher education program. </w:t>
      </w:r>
      <w:ins w:id="355" w:author="Christopher Deluca" w:date="2021-07-26T14:56:00Z">
        <w:r>
          <w:t>De</w:t>
        </w:r>
      </w:ins>
      <w:ins w:id="356" w:author="Christopher Deluca" w:date="2021-07-21T18:26:00Z">
        <w:r w:rsidR="00F24E0B">
          <w:t>L</w:t>
        </w:r>
      </w:ins>
      <w:del w:id="357" w:author="Christopher Deluca" w:date="2021-07-21T18:26:00Z">
        <w:r w:rsidDel="00F24E0B">
          <w:delText>l</w:delText>
        </w:r>
      </w:del>
      <w:ins w:id="358" w:author="Christopher Deluca" w:date="2021-07-26T14:56:00Z">
        <w:r>
          <w:t>uca</w:t>
        </w:r>
      </w:ins>
      <w:del w:id="359" w:author="Christopher Deluca" w:date="2021-07-26T14:56:00Z">
        <w:r>
          <w:delText>Deluca</w:delText>
        </w:r>
      </w:del>
      <w:r>
        <w:t xml:space="preserve"> frames AL within Fostaty Young and Wilson’s (2000) 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 </w:t>
      </w:r>
      <w:r>
        <w:rPr>
          <w:i/>
        </w:rPr>
        <w:t>ideas</w:t>
      </w:r>
      <w:r>
        <w:t xml:space="preserve"> level, teacher candidates gain expertise in the big ideas related to assessment (theories of learning, planning educational experiences, classroom assessment, and issues of diversity and inclusion). At the </w:t>
      </w:r>
      <w:r>
        <w:rPr>
          <w:i/>
        </w:rPr>
        <w:t>connections</w:t>
      </w:r>
      <w:r>
        <w:t xml:space="preserve"> level, teacher candidates begin to construct their own cognitive conceptions of assessment as they integrate their own past experiences with their new knowledge and add their experience in </w:t>
      </w:r>
      <w:del w:id="360" w:author="Okan Bulut" w:date="2021-07-22T18:47:00Z">
        <w:r>
          <w:delText>practica</w:delText>
        </w:r>
      </w:del>
      <w:ins w:id="361" w:author="Okan Bulut" w:date="2021-07-22T18:47:00Z">
        <w:r w:rsidR="008A0527">
          <w:t>practice</w:t>
        </w:r>
      </w:ins>
      <w:r>
        <w:t xml:space="preserve">. At the </w:t>
      </w:r>
      <w:r>
        <w:rPr>
          <w:i/>
        </w:rPr>
        <w:t>extensions</w:t>
      </w:r>
      <w:r>
        <w:t xml:space="preserve"> level, teacher candidates begin to hone their practice as they deepen their understanding of assessment.</w:t>
      </w:r>
    </w:p>
    <w:p w14:paraId="3260BCBD" w14:textId="77777777" w:rsidR="0016696A" w:rsidRDefault="003D44B4">
      <w:pPr>
        <w:pStyle w:val="BodyText"/>
        <w:pPrChange w:id="362" w:author="Okan Bulut" w:date="2021-07-26T14:58:00Z">
          <w:pPr>
            <w:pStyle w:val="BodyText"/>
            <w:ind w:firstLine="360"/>
          </w:pPr>
        </w:pPrChange>
      </w:pPr>
      <w:r>
        <w:t xml:space="preserve">Willis et al. (2013) describe assessment literacy in alignment with Bernstien’s (1999) idea that there are “horizontal” and “vertical” discourses (p. 159) </w:t>
      </w:r>
      <w:r w:rsidRPr="008A0527">
        <w:rPr>
          <w:highlight w:val="yellow"/>
          <w:rPrChange w:id="363" w:author="Okan Bulut" w:date="2021-07-26T14:58:00Z">
            <w:rPr/>
          </w:rPrChange>
        </w:rPr>
        <w:t>with respect to</w:t>
      </w:r>
      <w:r>
        <w:t xml:space="preserve"> assessment. A horizontal discourse is the local, contextualized discourse around assessment </w:t>
      </w:r>
      <w:del w:id="364" w:author="Okan Bulut" w:date="2021-07-22T18:48:00Z">
        <w:r>
          <w:delText xml:space="preserve">which </w:delText>
        </w:r>
      </w:del>
      <w:ins w:id="365" w:author="Okan Bulut" w:date="2021-07-22T18:48:00Z">
        <w:r w:rsidR="008A0527">
          <w:t xml:space="preserve">that </w:t>
        </w:r>
      </w:ins>
      <w:r>
        <w:t xml:space="preserve">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w:t>
      </w:r>
      <w:r>
        <w:lastRenderedPageBreak/>
        <w:t xml:space="preserve">horizontal and vertical </w:t>
      </w:r>
      <w:commentRangeStart w:id="366"/>
      <w:r>
        <w:t xml:space="preserve">discourses. </w:t>
      </w:r>
      <w:commentRangeEnd w:id="366"/>
      <w:r w:rsidR="00F24E0B">
        <w:rPr>
          <w:rStyle w:val="CommentReference"/>
          <w:rFonts w:asciiTheme="minorHAnsi" w:hAnsiTheme="minorHAnsi"/>
        </w:rPr>
        <w:commentReference w:id="366"/>
      </w:r>
      <w:r>
        <w:t>Similarly, Xu and Brown’s (2016) model, teacher AL in practise (TALiP) presents a pathway for pre-service teachers to gain expertise in assessment. Based on a synthesis of 100 peer-reviewed publications between 1985 and 2015, they present a six-component model:</w:t>
      </w:r>
    </w:p>
    <w:p w14:paraId="443561DF" w14:textId="77777777" w:rsidR="0016696A" w:rsidRDefault="003D44B4" w:rsidP="002236C8">
      <w:pPr>
        <w:pStyle w:val="ListBullet"/>
      </w:pPr>
      <w:r>
        <w:t xml:space="preserve">the knowledge </w:t>
      </w:r>
      <w:proofErr w:type="gramStart"/>
      <w:r>
        <w:t>base</w:t>
      </w:r>
      <w:proofErr w:type="gramEnd"/>
    </w:p>
    <w:p w14:paraId="4EF87F3A" w14:textId="77777777" w:rsidR="0016696A" w:rsidRDefault="003D44B4" w:rsidP="002236C8">
      <w:pPr>
        <w:pStyle w:val="ListBullet"/>
      </w:pPr>
      <w:r>
        <w:t>teacher conceptions of assessment,</w:t>
      </w:r>
    </w:p>
    <w:p w14:paraId="2E35BE65" w14:textId="77777777" w:rsidR="0016696A" w:rsidRDefault="003D44B4" w:rsidP="002236C8">
      <w:pPr>
        <w:pStyle w:val="ListBullet"/>
      </w:pPr>
      <w:r>
        <w:t>institutional and socio-cultural contexts,</w:t>
      </w:r>
    </w:p>
    <w:p w14:paraId="5ED5F8DD" w14:textId="77777777" w:rsidR="0016696A" w:rsidRDefault="003D44B4" w:rsidP="002236C8">
      <w:pPr>
        <w:pStyle w:val="ListBullet"/>
      </w:pPr>
      <w:r>
        <w:t>teacher assessment literacy in practice,</w:t>
      </w:r>
    </w:p>
    <w:p w14:paraId="51B91DC3" w14:textId="77777777" w:rsidR="0016696A" w:rsidRDefault="003D44B4" w:rsidP="002236C8">
      <w:pPr>
        <w:pStyle w:val="ListBullet"/>
      </w:pPr>
      <w:r>
        <w:t>teacher learning, and</w:t>
      </w:r>
    </w:p>
    <w:p w14:paraId="39C2E1FD" w14:textId="55D567B6" w:rsidR="002236C8" w:rsidRDefault="003D44B4" w:rsidP="002236C8">
      <w:pPr>
        <w:pStyle w:val="ListBullet"/>
      </w:pPr>
      <w:r>
        <w:t>teacher identity as assessor</w:t>
      </w:r>
      <w:r w:rsidR="00613935">
        <w:t xml:space="preserve"> (Xu &amp; Brown, 2016</w:t>
      </w:r>
      <w:del w:id="367" w:author="Christopher Deluca" w:date="2021-07-21T18:27:00Z">
        <w:r w:rsidR="00613935">
          <w:delText>, p. 155</w:delText>
        </w:r>
      </w:del>
      <w:r w:rsidR="00613935">
        <w:t>)</w:t>
      </w:r>
    </w:p>
    <w:p w14:paraId="45B795C2" w14:textId="2BDF8A21" w:rsidR="0016696A" w:rsidRDefault="003D44B4">
      <w:pPr>
        <w:pStyle w:val="Compact"/>
        <w:pPrChange w:id="368" w:author="Valerie Irvine" w:date="2021-07-26T14:58:00Z">
          <w:pPr>
            <w:pStyle w:val="Compact"/>
            <w:ind w:firstLine="480"/>
          </w:pPr>
        </w:pPrChange>
      </w:pPr>
      <w:commentRangeStart w:id="369"/>
      <w:r>
        <w:t>Finally,</w:t>
      </w:r>
      <w:commentRangeEnd w:id="369"/>
      <w:r w:rsidR="00F578C4">
        <w:rPr>
          <w:rStyle w:val="CommentReference"/>
          <w:rFonts w:asciiTheme="minorHAnsi" w:hAnsiTheme="minorHAnsi"/>
        </w:rPr>
        <w:commentReference w:id="369"/>
      </w:r>
      <w:r>
        <w:t xml:space="preserve"> Pastore and Andrade (2019) developed their model through a Delphi inquiry of 35 international experts in educational assessment and teacher education. They propose a model with three dimensions</w:t>
      </w:r>
      <w:ins w:id="370" w:author="Christopher Deluca" w:date="2021-07-21T18:28:00Z">
        <w:r w:rsidR="00F24E0B">
          <w:t>:</w:t>
        </w:r>
      </w:ins>
      <w:del w:id="371" w:author="Christopher Deluca" w:date="2021-07-21T18:28:00Z">
        <w:r>
          <w:delText>,</w:delText>
        </w:r>
      </w:del>
      <w:r>
        <w:t xml:space="preserve"> conceptual, praxeological, and </w:t>
      </w:r>
      <w:proofErr w:type="gramStart"/>
      <w:r>
        <w:t>socio-emotional</w:t>
      </w:r>
      <w:proofErr w:type="gramEnd"/>
      <w:r>
        <w:t>.</w:t>
      </w:r>
    </w:p>
    <w:p w14:paraId="2EF91E1A" w14:textId="77777777" w:rsidR="0016696A" w:rsidRDefault="003D44B4" w:rsidP="00207B3E">
      <w:pPr>
        <w:pStyle w:val="FirstParagraph"/>
      </w:pPr>
      <w:r>
        <w:t xml:space="preserve">The authors of each of these three models recognize that AL is conceptualized as a multi-dimensional construct encompassing </w:t>
      </w:r>
      <w:commentRangeStart w:id="372"/>
      <w:r>
        <w:t>psychometric skills</w:t>
      </w:r>
      <w:commentRangeEnd w:id="372"/>
      <w:r w:rsidR="00F24E0B">
        <w:rPr>
          <w:rStyle w:val="CommentReference"/>
          <w:rFonts w:asciiTheme="minorHAnsi" w:hAnsiTheme="minorHAnsi"/>
        </w:rPr>
        <w:commentReference w:id="372"/>
      </w:r>
      <w:r>
        <w:t>, affective beliefs and values, external and regulatory environments, and socially negotiated prac</w:t>
      </w:r>
      <w:commentRangeStart w:id="373"/>
      <w:r>
        <w:t>tices</w:t>
      </w:r>
      <w:commentRangeEnd w:id="373"/>
      <w:r w:rsidR="00F24E0B">
        <w:rPr>
          <w:rStyle w:val="CommentReference"/>
          <w:rFonts w:asciiTheme="minorHAnsi" w:hAnsiTheme="minorHAnsi"/>
        </w:rPr>
        <w:commentReference w:id="373"/>
      </w:r>
      <w:r>
        <w:t xml:space="preserve">.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w:t>
      </w:r>
      <w:commentRangeStart w:id="374"/>
      <w:r>
        <w:t>it seems that a framework for understanding AL among HE instructors should consider their general lack of formal preparation for teaching or assessing learning (Lipnevich et al., 2020; Massey et al., 2020).</w:t>
      </w:r>
      <w:commentRangeEnd w:id="374"/>
      <w:r w:rsidR="00D360D3">
        <w:rPr>
          <w:rStyle w:val="CommentReference"/>
          <w:rFonts w:asciiTheme="minorHAnsi" w:hAnsiTheme="minorHAnsi"/>
        </w:rPr>
        <w:commentReference w:id="374"/>
      </w:r>
    </w:p>
    <w:p w14:paraId="26049121" w14:textId="77777777" w:rsidR="0016696A" w:rsidRDefault="003D44B4" w:rsidP="0038303A">
      <w:pPr>
        <w:pStyle w:val="BodyText"/>
      </w:pPr>
      <w:r>
        <w:lastRenderedPageBreak/>
        <w:t xml:space="preserve">Bearman et al. (2016) proposed a model for assessment decision-making in Australian HE, the Assessment Design Decisions </w:t>
      </w:r>
      <w:ins w:id="375" w:author="Okan Bulut" w:date="2021-07-26T14:58:00Z">
        <w:r>
          <w:t>Fram</w:t>
        </w:r>
      </w:ins>
      <w:ins w:id="376" w:author="Okan Bulut" w:date="2021-07-22T18:52:00Z">
        <w:r w:rsidR="00F578C4">
          <w:t>e</w:t>
        </w:r>
      </w:ins>
      <w:ins w:id="377" w:author="Okan Bulut" w:date="2021-07-26T14:58:00Z">
        <w:r>
          <w:t>work</w:t>
        </w:r>
      </w:ins>
      <w:del w:id="378" w:author="Okan Bulut" w:date="2021-07-26T14:58:00Z">
        <w:r>
          <w:delText>Framwork</w:delText>
        </w:r>
      </w:del>
      <w:r>
        <w:t xml:space="preserve"> (ADDF) in which the authors acknowledge the difficulty in translating idealized beliefs about assessment into actual practice as well as the lack of literature regarding </w:t>
      </w:r>
      <w:r>
        <w:rPr>
          <w:i/>
        </w:rPr>
        <w:t>how</w:t>
      </w:r>
      <w:r>
        <w:t xml:space="preserve"> 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 (2011), that AL ought to be considered from both instructor and learner perspectives. Their framework is comprised of six dimensions:</w:t>
      </w:r>
    </w:p>
    <w:p w14:paraId="184075FC" w14:textId="77777777" w:rsidR="0016696A" w:rsidRDefault="003D44B4" w:rsidP="00892A36">
      <w:pPr>
        <w:pStyle w:val="ListBullet"/>
      </w:pPr>
      <w:r>
        <w:t>purposes of assessments</w:t>
      </w:r>
    </w:p>
    <w:p w14:paraId="7BFAF399" w14:textId="77777777" w:rsidR="0016696A" w:rsidRDefault="003D44B4" w:rsidP="00892A36">
      <w:pPr>
        <w:pStyle w:val="ListBullet"/>
      </w:pPr>
      <w:r>
        <w:t>contexts of assessments</w:t>
      </w:r>
    </w:p>
    <w:p w14:paraId="6560377B" w14:textId="77777777" w:rsidR="0016696A" w:rsidRDefault="003D44B4" w:rsidP="00892A36">
      <w:pPr>
        <w:pStyle w:val="ListBullet"/>
      </w:pPr>
      <w:r>
        <w:t>learner outcomes</w:t>
      </w:r>
    </w:p>
    <w:p w14:paraId="373D501D" w14:textId="77777777" w:rsidR="0016696A" w:rsidRDefault="003D44B4" w:rsidP="00892A36">
      <w:pPr>
        <w:pStyle w:val="ListBullet"/>
      </w:pPr>
      <w:r>
        <w:t>tasks</w:t>
      </w:r>
    </w:p>
    <w:p w14:paraId="463727A0" w14:textId="77777777" w:rsidR="0016696A" w:rsidRDefault="003D44B4" w:rsidP="00892A36">
      <w:pPr>
        <w:pStyle w:val="ListBullet"/>
      </w:pPr>
      <w:r>
        <w:t>feedback processes</w:t>
      </w:r>
    </w:p>
    <w:p w14:paraId="4CF7FCB7" w14:textId="0F37890C" w:rsidR="0016696A" w:rsidRDefault="003D44B4" w:rsidP="00892A36">
      <w:pPr>
        <w:pStyle w:val="ListBullet"/>
      </w:pPr>
      <w:r>
        <w:t>interactions</w:t>
      </w:r>
      <w:r w:rsidR="00613935">
        <w:t xml:space="preserve"> (Bearman et al., 2016, P. 10)</w:t>
      </w:r>
    </w:p>
    <w:p w14:paraId="60A6DF48" w14:textId="77777777" w:rsidR="0016696A" w:rsidRDefault="003D44B4" w:rsidP="00207B3E">
      <w:pPr>
        <w:pStyle w:val="FirstParagraph"/>
      </w:pPr>
      <w:r>
        <w:t xml:space="preserve">Herppich et al. (2018) 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w:t>
      </w:r>
      <w:r>
        <w:lastRenderedPageBreak/>
        <w:t xml:space="preserve">distinction is useful when, like Herppich and colleagues, the construct under investigation is </w:t>
      </w:r>
      <w:r>
        <w:rPr>
          <w:i/>
        </w:rPr>
        <w:t>assessment competence</w:t>
      </w:r>
      <w:r>
        <w:t xml:space="preserve">, which is observed </w:t>
      </w:r>
      <w:r>
        <w:rPr>
          <w:i/>
        </w:rPr>
        <w:t>after</w:t>
      </w:r>
      <w:r>
        <w:t xml:space="preserve"> instructional activities. However, in the present paper, </w:t>
      </w:r>
      <w:r>
        <w:rPr>
          <w:i/>
        </w:rPr>
        <w:t>conceptions of assessment</w:t>
      </w:r>
      <w:r>
        <w:t xml:space="preserve"> and </w:t>
      </w:r>
      <w:r>
        <w:rPr>
          <w:i/>
        </w:rPr>
        <w:t>AL</w:t>
      </w:r>
      <w:r>
        <w:t xml:space="preserve"> are the relevant constructs and they are embedded in a model of teaching and learning where conceptions of assessment </w:t>
      </w:r>
      <w:r>
        <w:rPr>
          <w:i/>
        </w:rPr>
        <w:t>precede</w:t>
      </w:r>
      <w:r>
        <w:t xml:space="preserve"> instructional activities.</w:t>
      </w:r>
    </w:p>
    <w:p w14:paraId="7CD0AF16" w14:textId="4CFD7057" w:rsidR="0016696A" w:rsidRDefault="003D44B4" w:rsidP="00020A3E">
      <w:pPr>
        <w:pStyle w:val="BodyText"/>
      </w:pPr>
      <w:ins w:id="379" w:author="Christopher Deluca" w:date="2021-07-26T14:56:00Z">
        <w:r>
          <w:t>De</w:t>
        </w:r>
      </w:ins>
      <w:ins w:id="380" w:author="Christopher Deluca" w:date="2021-07-21T18:30:00Z">
        <w:r w:rsidR="00AD36A0">
          <w:t>L</w:t>
        </w:r>
      </w:ins>
      <w:del w:id="381" w:author="Christopher Deluca" w:date="2021-07-21T18:30:00Z">
        <w:r w:rsidDel="00AD36A0">
          <w:delText>l</w:delText>
        </w:r>
      </w:del>
      <w:ins w:id="382" w:author="Christopher Deluca" w:date="2021-07-26T14:56:00Z">
        <w:r>
          <w:t>uca</w:t>
        </w:r>
      </w:ins>
      <w:del w:id="383" w:author="Christopher Deluca" w:date="2021-07-26T14:56:00Z">
        <w:r>
          <w:delText>Deluca</w:delText>
        </w:r>
      </w:del>
      <w:r>
        <w:t xml:space="preserve"> et al.’s model (2016a), </w:t>
      </w:r>
      <w:r>
        <w:rPr>
          <w:i/>
        </w:rPr>
        <w:t>approaches to classroom assessment</w:t>
      </w:r>
      <w:r>
        <w:t xml:space="preserve"> defines and conceptualizes the </w:t>
      </w:r>
      <w:r>
        <w:rPr>
          <w:i/>
        </w:rPr>
        <w:t>assessment</w:t>
      </w:r>
      <w:r>
        <w:t xml:space="preserve"> component of Biggs’ 3P model (1999, 1993)</w:t>
      </w:r>
      <w:r w:rsidR="00892A36">
        <w:t xml:space="preserve">, discussed </w:t>
      </w:r>
      <w:r w:rsidR="00613935">
        <w:t>in the next section</w:t>
      </w:r>
      <w:r w:rsidR="00892A36">
        <w:t>,</w:t>
      </w:r>
      <w:r>
        <w:t xml:space="preserve"> and so aligns well with a concise model of teaching and learning in higher education. The </w:t>
      </w:r>
      <w:r>
        <w:rPr>
          <w:i/>
        </w:rPr>
        <w:t>Approaches to Classroom Assessment</w:t>
      </w:r>
      <w:r>
        <w:t xml:space="preserve"> model is based on the JCSEE standards (Klinger et al., 2015) and describes four themes of AL, each with three dimensions. The model represents somewhat of a break from previous models in that it references </w:t>
      </w:r>
      <w:r>
        <w:rPr>
          <w:i/>
        </w:rPr>
        <w:t>approaches to assessment</w:t>
      </w:r>
      <w:r>
        <w:t xml:space="preserve"> rather than </w:t>
      </w:r>
      <w:r>
        <w:rPr>
          <w:i/>
        </w:rPr>
        <w:t>assessment literacies</w:t>
      </w:r>
      <w:r>
        <w:t xml:space="preserve">. This </w:t>
      </w:r>
      <w:proofErr w:type="gramStart"/>
      <w:r>
        <w:t>is a reflection of</w:t>
      </w:r>
      <w:proofErr w:type="gramEnd"/>
      <w:r>
        <w:t xml:space="preserve"> the authors’ view that language around </w:t>
      </w:r>
      <w:r>
        <w:rPr>
          <w:i/>
        </w:rPr>
        <w:t>literacies</w:t>
      </w:r>
      <w:r>
        <w:t xml:space="preserve"> and </w:t>
      </w:r>
      <w:r>
        <w:rPr>
          <w:i/>
        </w:rPr>
        <w:t>competencies</w:t>
      </w:r>
      <w:r>
        <w:t xml:space="preserve"> may indicate a reliance on “correct” views or methods rather than the complex array of influences that lead to multiple legitimate approaches as identified in the literature (DeLuca et al., 2019; Willis et al., 2013).</w:t>
      </w:r>
    </w:p>
    <w:p w14:paraId="6CD9C857" w14:textId="726E37CD" w:rsidR="0016696A" w:rsidRDefault="003D44B4" w:rsidP="00020A3E">
      <w:pPr>
        <w:pStyle w:val="BodyText"/>
      </w:pPr>
      <w:r>
        <w:t>The themes Deluca et al</w:t>
      </w:r>
      <w:r w:rsidR="00613935">
        <w:t>.</w:t>
      </w:r>
      <w:r>
        <w:t xml:space="preserve"> (2021, p. 10) describe along with their associated dimensions are </w:t>
      </w:r>
      <w:r w:rsidR="00892A36">
        <w:t>quoted</w:t>
      </w:r>
      <w:r>
        <w:t xml:space="preserve"> below and illustrated in figure </w:t>
      </w:r>
      <w:r w:rsidR="00D202D3">
        <w:t>1</w:t>
      </w:r>
      <w:r>
        <w:t>:</w:t>
      </w:r>
    </w:p>
    <w:p w14:paraId="79E79A6D" w14:textId="28D50E4B" w:rsidR="0016696A" w:rsidRDefault="003D44B4" w:rsidP="0009616C">
      <w:pPr>
        <w:pStyle w:val="Compact"/>
        <w:numPr>
          <w:ilvl w:val="0"/>
          <w:numId w:val="6"/>
        </w:numPr>
      </w:pPr>
      <w:r>
        <w:t>Assessment purposes.</w:t>
      </w:r>
    </w:p>
    <w:p w14:paraId="451C4C4C" w14:textId="77777777" w:rsidR="0016696A" w:rsidRDefault="003D44B4" w:rsidP="0009616C">
      <w:pPr>
        <w:pStyle w:val="Compact"/>
        <w:numPr>
          <w:ilvl w:val="1"/>
          <w:numId w:val="6"/>
        </w:numPr>
      </w:pPr>
      <w:r>
        <w:t xml:space="preserve">Assessment </w:t>
      </w:r>
      <w:r>
        <w:rPr>
          <w:i/>
        </w:rPr>
        <w:t>of</w:t>
      </w:r>
      <w:r>
        <w:t xml:space="preserve"> learning</w:t>
      </w:r>
    </w:p>
    <w:p w14:paraId="69A7CD75" w14:textId="312E63FA" w:rsidR="0016696A" w:rsidRDefault="003D44B4" w:rsidP="0009616C">
      <w:pPr>
        <w:pStyle w:val="Compact"/>
        <w:numPr>
          <w:ilvl w:val="2"/>
          <w:numId w:val="6"/>
        </w:numPr>
      </w:pPr>
      <w:r>
        <w:t>Teachers’ use of evidence to summate student learning and assign a grade in relation to students’ achievement of learning objectives</w:t>
      </w:r>
      <w:r w:rsidR="00730717">
        <w:t>.</w:t>
      </w:r>
    </w:p>
    <w:p w14:paraId="6581F724" w14:textId="77777777" w:rsidR="0016696A" w:rsidRDefault="003D44B4" w:rsidP="0009616C">
      <w:pPr>
        <w:pStyle w:val="Compact"/>
        <w:numPr>
          <w:ilvl w:val="1"/>
          <w:numId w:val="6"/>
        </w:numPr>
      </w:pPr>
      <w:r>
        <w:t xml:space="preserve">Assessment </w:t>
      </w:r>
      <w:r>
        <w:rPr>
          <w:i/>
        </w:rPr>
        <w:t>for</w:t>
      </w:r>
      <w:r>
        <w:t xml:space="preserve"> learning</w:t>
      </w:r>
    </w:p>
    <w:p w14:paraId="45F300A9" w14:textId="0A649ED0" w:rsidR="0016696A" w:rsidRDefault="003D44B4" w:rsidP="0009616C">
      <w:pPr>
        <w:pStyle w:val="Compact"/>
        <w:numPr>
          <w:ilvl w:val="2"/>
          <w:numId w:val="6"/>
        </w:numPr>
      </w:pPr>
      <w:r>
        <w:lastRenderedPageBreak/>
        <w:t>Teachers’ and students’ use of evidence to provide feedback on progress towards learning objectives (i.e., inform next steps for learning and instructions).</w:t>
      </w:r>
    </w:p>
    <w:p w14:paraId="166D3268" w14:textId="512D38E6" w:rsidR="0016696A" w:rsidRDefault="003D44B4" w:rsidP="002A6AB0">
      <w:pPr>
        <w:pStyle w:val="Compact"/>
        <w:numPr>
          <w:ilvl w:val="2"/>
          <w:numId w:val="6"/>
        </w:numPr>
      </w:pPr>
      <w:r>
        <w:t>Involves both teacher-directed and student-centred approaches to formative assessment.</w:t>
      </w:r>
    </w:p>
    <w:p w14:paraId="76337F8B" w14:textId="77777777" w:rsidR="0016696A" w:rsidRDefault="003D44B4" w:rsidP="00020A3E">
      <w:pPr>
        <w:pStyle w:val="Compact"/>
        <w:numPr>
          <w:ilvl w:val="1"/>
          <w:numId w:val="6"/>
        </w:numPr>
      </w:pPr>
      <w:r>
        <w:t xml:space="preserve">Assessment </w:t>
      </w:r>
      <w:r>
        <w:rPr>
          <w:i/>
        </w:rPr>
        <w:t>as</w:t>
      </w:r>
      <w:r>
        <w:t xml:space="preserve"> learning</w:t>
      </w:r>
    </w:p>
    <w:p w14:paraId="30B0E771" w14:textId="12F2A3F3" w:rsidR="0016696A" w:rsidRDefault="003D44B4" w:rsidP="002A6AB0">
      <w:pPr>
        <w:pStyle w:val="Compact"/>
        <w:numPr>
          <w:ilvl w:val="2"/>
          <w:numId w:val="6"/>
        </w:numPr>
      </w:pPr>
      <w:r>
        <w:t>Focuses on how the student is learning by providing feedback or experiences that foster students’ metacognitive abilities and learning skills (e.g., self-assessment, goal-setting, learning plans).</w:t>
      </w:r>
    </w:p>
    <w:p w14:paraId="0DAB9BEB" w14:textId="01886817" w:rsidR="0016696A" w:rsidRDefault="003D44B4" w:rsidP="006E2410">
      <w:pPr>
        <w:pStyle w:val="Compact"/>
        <w:numPr>
          <w:ilvl w:val="2"/>
          <w:numId w:val="6"/>
        </w:numPr>
      </w:pPr>
      <w:r>
        <w:t>Involves teachers but is primarily student-</w:t>
      </w:r>
      <w:proofErr w:type="spellStart"/>
      <w:r>
        <w:t>centred</w:t>
      </w:r>
      <w:proofErr w:type="spellEnd"/>
      <w:r>
        <w:t>.</w:t>
      </w:r>
    </w:p>
    <w:p w14:paraId="0B892CE3" w14:textId="690DE06B" w:rsidR="0016696A" w:rsidRDefault="003D44B4" w:rsidP="0009616C">
      <w:pPr>
        <w:pStyle w:val="Compact"/>
        <w:numPr>
          <w:ilvl w:val="0"/>
          <w:numId w:val="6"/>
        </w:numPr>
      </w:pPr>
      <w:r>
        <w:t>Assessment process</w:t>
      </w:r>
    </w:p>
    <w:p w14:paraId="288BC1E1" w14:textId="77777777" w:rsidR="0016696A" w:rsidRDefault="003D44B4" w:rsidP="0009616C">
      <w:pPr>
        <w:pStyle w:val="Compact"/>
        <w:numPr>
          <w:ilvl w:val="1"/>
          <w:numId w:val="6"/>
        </w:numPr>
      </w:pPr>
      <w:r>
        <w:t>Design</w:t>
      </w:r>
    </w:p>
    <w:p w14:paraId="14999E2C" w14:textId="54674D33" w:rsidR="0016696A" w:rsidRDefault="003D44B4" w:rsidP="0009616C">
      <w:pPr>
        <w:pStyle w:val="Compact"/>
        <w:numPr>
          <w:ilvl w:val="2"/>
          <w:numId w:val="6"/>
        </w:numPr>
      </w:pPr>
      <w:r>
        <w:t>Focuses on the development of reliable assessments and items that measure student learning in relation to learning objectives.</w:t>
      </w:r>
    </w:p>
    <w:p w14:paraId="6455B1C2" w14:textId="77777777" w:rsidR="0016696A" w:rsidRDefault="003D44B4" w:rsidP="0009616C">
      <w:pPr>
        <w:pStyle w:val="Compact"/>
        <w:numPr>
          <w:ilvl w:val="1"/>
          <w:numId w:val="6"/>
        </w:numPr>
      </w:pPr>
      <w:r>
        <w:t>Use/scoring</w:t>
      </w:r>
    </w:p>
    <w:p w14:paraId="46914D06" w14:textId="1A098B26" w:rsidR="0016696A" w:rsidRDefault="003D44B4" w:rsidP="0009616C">
      <w:pPr>
        <w:pStyle w:val="Compact"/>
        <w:numPr>
          <w:ilvl w:val="2"/>
          <w:numId w:val="6"/>
        </w:numPr>
      </w:pPr>
      <w:r>
        <w:t>Focuses of the adjustment and use of scoring protocols and grading schemes to respond to assessment scenarios.</w:t>
      </w:r>
    </w:p>
    <w:p w14:paraId="4F44A816" w14:textId="77777777" w:rsidR="0016696A" w:rsidRDefault="003D44B4" w:rsidP="0009616C">
      <w:pPr>
        <w:pStyle w:val="Compact"/>
        <w:numPr>
          <w:ilvl w:val="1"/>
          <w:numId w:val="6"/>
        </w:numPr>
      </w:pPr>
      <w:r>
        <w:t>Communication</w:t>
      </w:r>
    </w:p>
    <w:p w14:paraId="17F123B8" w14:textId="7B2C00AD" w:rsidR="0016696A" w:rsidRDefault="003D44B4" w:rsidP="0009616C">
      <w:pPr>
        <w:pStyle w:val="Compact"/>
        <w:numPr>
          <w:ilvl w:val="2"/>
          <w:numId w:val="6"/>
        </w:numPr>
      </w:pPr>
      <w:r>
        <w:t>focuses on the interpretation of assessment results and feedback through communication to students and parents.</w:t>
      </w:r>
    </w:p>
    <w:p w14:paraId="18F40783" w14:textId="6222DED0" w:rsidR="0016696A" w:rsidRDefault="003D44B4" w:rsidP="0009616C">
      <w:pPr>
        <w:pStyle w:val="Compact"/>
        <w:numPr>
          <w:ilvl w:val="0"/>
          <w:numId w:val="6"/>
        </w:numPr>
      </w:pPr>
      <w:r>
        <w:t>Assessment fairness</w:t>
      </w:r>
    </w:p>
    <w:p w14:paraId="64D0F2DF" w14:textId="77777777" w:rsidR="0016696A" w:rsidRDefault="003D44B4" w:rsidP="0009616C">
      <w:pPr>
        <w:pStyle w:val="Compact"/>
        <w:numPr>
          <w:ilvl w:val="1"/>
          <w:numId w:val="6"/>
        </w:numPr>
      </w:pPr>
      <w:r>
        <w:t>Standard</w:t>
      </w:r>
    </w:p>
    <w:p w14:paraId="3F023D63" w14:textId="6ECAB60A" w:rsidR="0016696A" w:rsidRDefault="003D44B4" w:rsidP="0009616C">
      <w:pPr>
        <w:pStyle w:val="Compact"/>
        <w:numPr>
          <w:ilvl w:val="2"/>
          <w:numId w:val="6"/>
        </w:numPr>
      </w:pPr>
      <w:r>
        <w:t>Maintains the equal assessment protocols for all students.</w:t>
      </w:r>
    </w:p>
    <w:p w14:paraId="53F9D9C7" w14:textId="77777777" w:rsidR="0016696A" w:rsidRDefault="003D44B4" w:rsidP="0009616C">
      <w:pPr>
        <w:pStyle w:val="Compact"/>
        <w:numPr>
          <w:ilvl w:val="1"/>
          <w:numId w:val="6"/>
        </w:numPr>
      </w:pPr>
      <w:r>
        <w:lastRenderedPageBreak/>
        <w:t>Equitable</w:t>
      </w:r>
    </w:p>
    <w:p w14:paraId="332486D4" w14:textId="5BBE4D34" w:rsidR="0016696A" w:rsidRDefault="003D44B4" w:rsidP="00020A3E">
      <w:pPr>
        <w:pStyle w:val="Compact"/>
        <w:numPr>
          <w:ilvl w:val="2"/>
          <w:numId w:val="6"/>
        </w:numPr>
      </w:pPr>
      <w:r>
        <w:t>Differentiates assessment protocols for formally identified students (i.e., special education or English language learners)</w:t>
      </w:r>
      <w:r w:rsidR="00730717">
        <w:t>.</w:t>
      </w:r>
    </w:p>
    <w:p w14:paraId="1B553D32" w14:textId="77777777" w:rsidR="0016696A" w:rsidRDefault="003D44B4" w:rsidP="002A6AB0">
      <w:pPr>
        <w:pStyle w:val="Compact"/>
        <w:numPr>
          <w:ilvl w:val="1"/>
          <w:numId w:val="6"/>
        </w:numPr>
      </w:pPr>
      <w:r>
        <w:t>Differentiated</w:t>
      </w:r>
    </w:p>
    <w:p w14:paraId="30197A43" w14:textId="0367E839" w:rsidR="0016696A" w:rsidRDefault="003D44B4" w:rsidP="0009616C">
      <w:pPr>
        <w:pStyle w:val="Compact"/>
        <w:numPr>
          <w:ilvl w:val="2"/>
          <w:numId w:val="6"/>
        </w:numPr>
      </w:pPr>
      <w:r>
        <w:t>Individualizes learning opportunities and assessments that address each student’s unique learning needs and goals.</w:t>
      </w:r>
    </w:p>
    <w:p w14:paraId="5C7420AC" w14:textId="4444897B" w:rsidR="0016696A" w:rsidRDefault="003D44B4" w:rsidP="0009616C">
      <w:pPr>
        <w:pStyle w:val="Compact"/>
        <w:numPr>
          <w:ilvl w:val="0"/>
          <w:numId w:val="6"/>
        </w:numPr>
      </w:pPr>
      <w:r>
        <w:t>Assessment theory</w:t>
      </w:r>
    </w:p>
    <w:p w14:paraId="6E16597F" w14:textId="77777777" w:rsidR="0016696A" w:rsidRDefault="003D44B4" w:rsidP="0009616C">
      <w:pPr>
        <w:pStyle w:val="Compact"/>
        <w:numPr>
          <w:ilvl w:val="1"/>
          <w:numId w:val="6"/>
        </w:numPr>
      </w:pPr>
      <w:r>
        <w:t>Consistent</w:t>
      </w:r>
    </w:p>
    <w:p w14:paraId="6A74565E" w14:textId="145B050F" w:rsidR="0016696A" w:rsidRDefault="003D44B4" w:rsidP="0009616C">
      <w:pPr>
        <w:pStyle w:val="Compact"/>
        <w:numPr>
          <w:ilvl w:val="2"/>
          <w:numId w:val="6"/>
        </w:numPr>
      </w:pPr>
      <w:r>
        <w:t>Works to ensure consistency in results within assessments, across time periods, and between teachers.</w:t>
      </w:r>
    </w:p>
    <w:p w14:paraId="0C225075" w14:textId="77777777" w:rsidR="0016696A" w:rsidRDefault="003D44B4" w:rsidP="0009616C">
      <w:pPr>
        <w:pStyle w:val="Compact"/>
        <w:numPr>
          <w:ilvl w:val="1"/>
          <w:numId w:val="6"/>
        </w:numPr>
      </w:pPr>
      <w:r>
        <w:t>Contextual</w:t>
      </w:r>
    </w:p>
    <w:p w14:paraId="1B755918" w14:textId="02DDCDF8" w:rsidR="0016696A" w:rsidRDefault="003D44B4" w:rsidP="0009616C">
      <w:pPr>
        <w:pStyle w:val="Compact"/>
        <w:numPr>
          <w:ilvl w:val="2"/>
          <w:numId w:val="6"/>
        </w:numPr>
      </w:pPr>
      <w:r>
        <w:t>Works to ensure assessment or evaluation measures what it claims to measure (i.e., learning objectives) and promote valid interpretations of results.</w:t>
      </w:r>
    </w:p>
    <w:p w14:paraId="7FE7B738" w14:textId="77777777" w:rsidR="0016696A" w:rsidRDefault="003D44B4" w:rsidP="0009616C">
      <w:pPr>
        <w:pStyle w:val="Compact"/>
        <w:numPr>
          <w:ilvl w:val="1"/>
          <w:numId w:val="6"/>
        </w:numPr>
      </w:pPr>
      <w:r>
        <w:t>Balanced</w:t>
      </w:r>
    </w:p>
    <w:p w14:paraId="776CE6D0" w14:textId="77777777" w:rsidR="0016696A" w:rsidRDefault="003D44B4" w:rsidP="0009616C">
      <w:pPr>
        <w:pStyle w:val="Compact"/>
        <w:numPr>
          <w:ilvl w:val="2"/>
          <w:numId w:val="6"/>
        </w:numPr>
      </w:pPr>
      <w:commentRangeStart w:id="384"/>
      <w:r>
        <w:t>Works to ensure consistency in measuring what an assessment or evaluation intends to measure, and degree to which an assessment or evaluation measures what it claims to measure.</w:t>
      </w:r>
      <w:commentRangeEnd w:id="384"/>
      <w:r w:rsidR="00C9270A">
        <w:rPr>
          <w:rStyle w:val="CommentReference"/>
          <w:rFonts w:asciiTheme="minorHAnsi" w:hAnsiTheme="minorHAnsi"/>
        </w:rPr>
        <w:commentReference w:id="384"/>
      </w:r>
    </w:p>
    <w:p w14:paraId="27DFA2FD" w14:textId="420E0401" w:rsidR="0016696A" w:rsidRDefault="003D44B4" w:rsidP="00207B3E">
      <w:pPr>
        <w:pStyle w:val="FirstParagraph"/>
      </w:pPr>
      <w:r>
        <w:rPr>
          <w:noProof/>
        </w:rPr>
        <w:lastRenderedPageBreak/>
        <w:drawing>
          <wp:inline distT="0" distB="0" distL="0" distR="0" wp14:anchorId="0D31BEE6" wp14:editId="487545B6">
            <wp:extent cx="5943600" cy="5943599"/>
            <wp:effectExtent l="0" t="0" r="0" b="0"/>
            <wp:docPr id="1" name="Picture" descr="alt-text" title="Approaches to Classroom Assessment"/>
            <wp:cNvGraphicFramePr/>
            <a:graphic xmlns:a="http://schemas.openxmlformats.org/drawingml/2006/main">
              <a:graphicData uri="http://schemas.openxmlformats.org/drawingml/2006/picture">
                <pic:pic xmlns:pic="http://schemas.openxmlformats.org/drawingml/2006/picture">
                  <pic:nvPicPr>
                    <pic:cNvPr id="0" name="Picture" descr="../assets/images/approaches-to-assessment.png"/>
                    <pic:cNvPicPr>
                      <a:picLocks noChangeAspect="1" noChangeArrowheads="1"/>
                    </pic:cNvPicPr>
                  </pic:nvPicPr>
                  <pic:blipFill>
                    <a:blip r:embed="rId12"/>
                    <a:stretch>
                      <a:fillRect/>
                    </a:stretch>
                  </pic:blipFill>
                  <pic:spPr bwMode="auto">
                    <a:xfrm>
                      <a:off x="0" y="0"/>
                      <a:ext cx="5943600" cy="5943599"/>
                    </a:xfrm>
                    <a:prstGeom prst="rect">
                      <a:avLst/>
                    </a:prstGeom>
                    <a:noFill/>
                    <a:ln w="9525">
                      <a:noFill/>
                      <a:headEnd/>
                      <a:tailEnd/>
                    </a:ln>
                  </pic:spPr>
                </pic:pic>
              </a:graphicData>
            </a:graphic>
          </wp:inline>
        </w:drawing>
      </w:r>
      <w:r>
        <w:t xml:space="preserve"> Figure </w:t>
      </w:r>
      <w:r w:rsidR="00D202D3">
        <w:t>1</w:t>
      </w:r>
      <w:r>
        <w:t xml:space="preserve">. Approaches to Classroom Assessment. (DeLuca </w:t>
      </w:r>
      <w:commentRangeStart w:id="385"/>
      <w:r>
        <w:t>et al., 2021, p. 10)</w:t>
      </w:r>
      <w:commentRangeEnd w:id="385"/>
      <w:r w:rsidR="00AD36A0">
        <w:rPr>
          <w:rStyle w:val="CommentReference"/>
          <w:rFonts w:asciiTheme="minorHAnsi" w:hAnsiTheme="minorHAnsi"/>
        </w:rPr>
        <w:commentReference w:id="385"/>
      </w:r>
    </w:p>
    <w:p w14:paraId="497C8D44" w14:textId="45A2E694" w:rsidR="0016696A" w:rsidRDefault="003D44B4" w:rsidP="006E2410">
      <w:pPr>
        <w:pStyle w:val="Heading2"/>
      </w:pPr>
      <w:bookmarkStart w:id="386" w:name="assessment-and-technology"/>
      <w:bookmarkStart w:id="387" w:name="_Toc77937722"/>
      <w:commentRangeStart w:id="388"/>
      <w:commentRangeStart w:id="389"/>
      <w:r>
        <w:t>Assessment and Technology</w:t>
      </w:r>
      <w:bookmarkEnd w:id="386"/>
      <w:bookmarkEnd w:id="387"/>
      <w:commentRangeEnd w:id="388"/>
      <w:commentRangeEnd w:id="389"/>
      <w:r w:rsidR="00341A18">
        <w:rPr>
          <w:rStyle w:val="CommentReference"/>
          <w:rFonts w:asciiTheme="minorHAnsi" w:eastAsiaTheme="minorHAnsi" w:hAnsiTheme="minorHAnsi" w:cstheme="minorBidi"/>
          <w:b w:val="0"/>
          <w:bCs w:val="0"/>
          <w:color w:val="auto"/>
        </w:rPr>
        <w:commentReference w:id="388"/>
      </w:r>
      <w:r w:rsidR="00E570EA">
        <w:rPr>
          <w:rStyle w:val="CommentReference"/>
          <w:rFonts w:asciiTheme="minorHAnsi" w:eastAsiaTheme="minorHAnsi" w:hAnsiTheme="minorHAnsi" w:cstheme="minorBidi"/>
          <w:b w:val="0"/>
          <w:bCs w:val="0"/>
          <w:color w:val="auto"/>
        </w:rPr>
        <w:commentReference w:id="389"/>
      </w:r>
    </w:p>
    <w:p w14:paraId="7CF07234" w14:textId="4336E51E" w:rsidR="00892A36" w:rsidRDefault="003D44B4" w:rsidP="00207B3E">
      <w:pPr>
        <w:pStyle w:val="FirstParagraph"/>
      </w:pPr>
      <w:commentRangeStart w:id="390"/>
      <w:ins w:id="391" w:author="Okan Bulut" w:date="2021-07-26T14:58:00Z">
        <w:r>
          <w:t>Educationa</w:t>
        </w:r>
        <w:commentRangeEnd w:id="390"/>
        <w:r w:rsidR="00574A9A">
          <w:rPr>
            <w:rStyle w:val="CommentReference"/>
            <w:rFonts w:asciiTheme="minorHAnsi" w:hAnsiTheme="minorHAnsi"/>
          </w:rPr>
          <w:commentReference w:id="390"/>
        </w:r>
        <w:r>
          <w:t>l</w:t>
        </w:r>
      </w:ins>
      <w:del w:id="392" w:author="Okan Bulut" w:date="2021-07-26T14:58:00Z">
        <w:r>
          <w:delText>Educational</w:delText>
        </w:r>
      </w:del>
      <w:r>
        <w:t xml:space="preserve"> technologies are often viewed and reported on with a distinct positivity bias (Irvine, 2020) wherein ‘new’ technologies are presumed to represent progress and will inevitably have a positive effect on learning. This can be seen in the titles given to some initiatives, such as “Technology-Enhanced Assessment” (Oldfield et al., 2012; Timmis et al., 2016), “IT-enabled </w:t>
      </w:r>
      <w:r>
        <w:lastRenderedPageBreak/>
        <w:t xml:space="preserve">assessment” (Webb &amp; Ifenthaler, 2018), or “technology-rich” (Lin et al., 2020). As such, I will use the more neutral term </w:t>
      </w:r>
      <w:r w:rsidRPr="00892A36">
        <w:rPr>
          <w:i/>
          <w:iCs/>
        </w:rPr>
        <w:t>technology-mediated</w:t>
      </w:r>
      <w:r>
        <w:t xml:space="preserve"> to indicate that adding digital technology to an assessment environment does not necessarily improve that environment. </w:t>
      </w:r>
      <w:proofErr w:type="gramStart"/>
      <w:r>
        <w:t>Similar to</w:t>
      </w:r>
      <w:proofErr w:type="gramEnd"/>
      <w:r>
        <w:t xml:space="preserve"> assessment practices being grounded in (both philosophically, as in ‘based </w:t>
      </w:r>
      <w:del w:id="393" w:author="Valerie Irvine" w:date="2021-07-26T14:56:00Z">
        <w:r>
          <w:delText>upon’</w:delText>
        </w:r>
      </w:del>
      <w:ins w:id="394" w:author="Valerie Irvine" w:date="2021-07-26T14:56:00Z">
        <w:r>
          <w:t>upon</w:t>
        </w:r>
      </w:ins>
      <w:ins w:id="395" w:author="Valerie Irvine" w:date="2021-07-23T13:32:00Z">
        <w:r w:rsidR="006E2410">
          <w:t>,</w:t>
        </w:r>
      </w:ins>
      <w:ins w:id="396" w:author="Valerie Irvine" w:date="2021-07-26T14:56:00Z">
        <w:r>
          <w:t>’</w:t>
        </w:r>
      </w:ins>
      <w:del w:id="397" w:author="Valerie Irvine" w:date="2021-07-23T13:32:00Z">
        <w:r w:rsidDel="006E2410">
          <w:delText>,</w:delText>
        </w:r>
      </w:del>
      <w:r>
        <w:t xml:space="preserve"> and figuratively, as in ‘stuck in’)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 (Benjamin, 1988; Pressey, 1927; Watters, 2021) which </w:t>
      </w:r>
      <w:del w:id="398" w:author="Okan Bulut" w:date="2021-07-22T18:58:00Z">
        <w:r>
          <w:delText xml:space="preserve">was </w:delText>
        </w:r>
      </w:del>
      <w:ins w:id="399" w:author="Okan Bulut" w:date="2021-07-22T18:58:00Z">
        <w:r w:rsidR="00406969">
          <w:t xml:space="preserve">were </w:t>
        </w:r>
      </w:ins>
      <w:r>
        <w:t xml:space="preserve">built to automate the process of “drilling” learners </w:t>
      </w:r>
      <w:proofErr w:type="gramStart"/>
      <w:r>
        <w:t>in an effort to</w:t>
      </w:r>
      <w:proofErr w:type="gramEnd"/>
      <w:r>
        <w:t xml:space="preserve">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 “mastered” that question and it was dropped from the bank of questions the learner had not yet mastered. If it did not match, the question was cycled back into the bank to be repeated. </w:t>
      </w:r>
      <w:r w:rsidR="00892A36">
        <w:t>T</w:t>
      </w:r>
      <w:r>
        <w:t xml:space="preserve">his technology was promoted as a tool to be used to modernize and increase the efficiency of tasks that aligned with the dominant </w:t>
      </w:r>
      <w:del w:id="400" w:author="Okan Bulut" w:date="2021-07-22T18:58:00Z">
        <w:r>
          <w:delText xml:space="preserve">pedagigical </w:delText>
        </w:r>
      </w:del>
      <w:ins w:id="401" w:author="Okan Bulut" w:date="2021-07-22T18:58:00Z">
        <w:r w:rsidR="001C63DF">
          <w:t xml:space="preserve">pedagogical </w:t>
        </w:r>
      </w:ins>
      <w:r>
        <w:t xml:space="preserve">paradigm at the time. A second example, although not one marketed directly to schools, but to parents, was the </w:t>
      </w:r>
      <w:r>
        <w:rPr>
          <w:i/>
        </w:rPr>
        <w:t>Speak &amp; Spell</w:t>
      </w:r>
      <w:r>
        <w:t xml:space="preserve">, released in 1978 by Texas Instruments (Braguinski, 2018; Frantz, 2014), which represented an advance in technology and an increase in efficiency, as the </w:t>
      </w:r>
      <w:r>
        <w:rPr>
          <w:i/>
        </w:rPr>
        <w:t>Speak &amp; Spell</w:t>
      </w:r>
      <w:r>
        <w:t xml:space="preserve"> could be programmed to store and reproduce voice recordings of words as well as multiple recordings of feedback messages (Frantz, 2014). While the </w:t>
      </w:r>
      <w:r>
        <w:rPr>
          <w:i/>
        </w:rPr>
        <w:t>Speak &amp; Spell</w:t>
      </w:r>
      <w:r>
        <w:t xml:space="preserve"> was a leap forward in processing power, memory storage, and therefore complexity, the </w:t>
      </w:r>
      <w:r>
        <w:lastRenderedPageBreak/>
        <w:t xml:space="preserve">underlying pedagogy remained identical to that of Pressey’s teaching machine (Watters, 2015). Moving forward again, and modern technologies are vastly more powerful than teaching machines or the </w:t>
      </w:r>
      <w:r>
        <w:rPr>
          <w:i/>
        </w:rPr>
        <w:t>Speak &amp; Spell</w:t>
      </w:r>
      <w:r>
        <w:t xml:space="preserve"> and power very complex adaptive tests, such as the NCLEX-RN, the national licensing exam for Registered Nurses in Canada and the USA (Smith Glasgow et al., 2019). These advances in both hardware and software allow for still greater efficiencies in testing, yet the NCLEX-RN must still be programmed with selected-response questions, their distractors, and correct responses, all still in alignment with behavioural models of pedagogy. </w:t>
      </w:r>
    </w:p>
    <w:p w14:paraId="4A443CE0" w14:textId="3B6CFDA0" w:rsidR="0016696A" w:rsidRDefault="003D44B4" w:rsidP="00207B3E">
      <w:pPr>
        <w:pStyle w:val="FirstParagraph"/>
      </w:pPr>
      <w:commentRangeStart w:id="402"/>
      <w:r>
        <w:t xml:space="preserve">The NCLEX-RN is an example of a large-scale, standardized assessment (LSA), so is not parallel to the classroom assessment practices which are the subject of this paper, but I mention it here to draw the distinction between </w:t>
      </w:r>
      <w:commentRangeEnd w:id="402"/>
      <w:r w:rsidR="00A202EF">
        <w:rPr>
          <w:rStyle w:val="CommentReference"/>
          <w:rFonts w:asciiTheme="minorHAnsi" w:hAnsiTheme="minorHAnsi"/>
        </w:rPr>
        <w:commentReference w:id="402"/>
      </w:r>
      <w:proofErr w:type="gramStart"/>
      <w:r>
        <w:t>professionally-created</w:t>
      </w:r>
      <w:proofErr w:type="gramEnd"/>
      <w:r>
        <w:t xml:space="preserve"> LSAs and most instructor-created </w:t>
      </w:r>
      <w:commentRangeStart w:id="403"/>
      <w:r>
        <w:t xml:space="preserve">classroom </w:t>
      </w:r>
      <w:commentRangeEnd w:id="403"/>
      <w:r w:rsidR="006E2410">
        <w:rPr>
          <w:rStyle w:val="CommentReference"/>
          <w:rFonts w:asciiTheme="minorHAnsi" w:hAnsiTheme="minorHAnsi"/>
        </w:rPr>
        <w:commentReference w:id="403"/>
      </w:r>
      <w:r>
        <w:t xml:space="preserve">assessments. The NCLEX-RN is continually revised and updated and reflects very robust psychometric properties (validity and reliability) (Smith Glasgow et al., 2019). More importantly, however, the NCLEX-RN has been updated to “shift away from a primary focus on content and the indirect testing of clinical judgment to a major focus on clinical judgment” (Caputi, 2019, p. 2). Caputi, in her reflections on the next-generation NCLEX-RN (NGN) asks </w:t>
      </w:r>
      <w:ins w:id="404" w:author="Valerie Irvine" w:date="2021-07-23T13:36:00Z">
        <w:r w:rsidR="006E2410">
          <w:t>two</w:t>
        </w:r>
      </w:ins>
      <w:del w:id="405" w:author="Valerie Irvine" w:date="2021-07-23T13:36:00Z">
        <w:r w:rsidDel="006E2410">
          <w:delText>2</w:delText>
        </w:r>
      </w:del>
      <w:r>
        <w:t xml:space="preserve"> questions (the second of which is most relevant here): “1) Are students ready for this type of NCLEX? 2) If our students already pass the NCLEX, can we keep doing the same type of preparation for the NGN?” (p. 2). Her answer to both questions is “No.” She goes on to argue,</w:t>
      </w:r>
    </w:p>
    <w:p w14:paraId="36E028AE" w14:textId="5F4AC415" w:rsidR="0016696A" w:rsidRDefault="003D44B4" w:rsidP="00020A3E">
      <w:pPr>
        <w:pStyle w:val="BlockText"/>
      </w:pPr>
      <w:r>
        <w:t>So, what can faculty do? 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ins w:id="406" w:author="Valerie Irvine" w:date="2021-07-23T13:36:00Z">
        <w:r w:rsidR="006E2410">
          <w:t>.</w:t>
        </w:r>
      </w:ins>
      <w:del w:id="407" w:author="Valerie Irvine" w:date="2021-07-23T13:36:00Z">
        <w:r w:rsidDel="006E2410">
          <w:delText>",</w:delText>
        </w:r>
      </w:del>
      <w:r>
        <w:t xml:space="preserve"> (p. 2, emphasis in original)</w:t>
      </w:r>
      <w:del w:id="408" w:author="Valerie Irvine" w:date="2021-07-23T13:36:00Z">
        <w:r w:rsidDel="006E2410">
          <w:delText>.</w:delText>
        </w:r>
      </w:del>
    </w:p>
    <w:p w14:paraId="508563BE" w14:textId="77777777" w:rsidR="0016696A" w:rsidRDefault="003D44B4" w:rsidP="00207B3E">
      <w:pPr>
        <w:pStyle w:val="FirstParagraph"/>
      </w:pPr>
      <w:r>
        <w:lastRenderedPageBreak/>
        <w:t>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 (Caputi, 2019; Clarke-Midura &amp; Dede, 2010; DeLuca et al., 2021; Pellegrino &amp; Quellmalz, 2010).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 (</w:t>
      </w:r>
      <w:r>
        <w:rPr>
          <w:i/>
        </w:rPr>
        <w:t>Standards for Educational and Psychological Testing</w:t>
      </w:r>
      <w:r>
        <w:t>, 2014). The NCLEX-RN notwithstanding, many implementations of technology in assessment remain focused on increasing the efficiencies of summative test administration (Broadfoot, 2016; Pellegrino &amp; Quellmalz, 2010; Webb &amp; Ifenthaler, 2018).</w:t>
      </w:r>
    </w:p>
    <w:p w14:paraId="28504345" w14:textId="5EADE0BC" w:rsidR="0016696A" w:rsidRDefault="003D44B4" w:rsidP="006E2410">
      <w:pPr>
        <w:pStyle w:val="Heading2"/>
      </w:pPr>
      <w:bookmarkStart w:id="409" w:name="impact-on-learners"/>
      <w:bookmarkStart w:id="410" w:name="_Toc77937723"/>
      <w:commentRangeStart w:id="411"/>
      <w:r>
        <w:t>Impact on Learners</w:t>
      </w:r>
      <w:bookmarkEnd w:id="409"/>
      <w:bookmarkEnd w:id="410"/>
      <w:commentRangeEnd w:id="411"/>
      <w:r w:rsidR="006E2410">
        <w:rPr>
          <w:rStyle w:val="CommentReference"/>
          <w:rFonts w:asciiTheme="minorHAnsi" w:eastAsiaTheme="minorHAnsi" w:hAnsiTheme="minorHAnsi" w:cstheme="minorBidi"/>
          <w:b w:val="0"/>
          <w:bCs w:val="0"/>
          <w:color w:val="auto"/>
        </w:rPr>
        <w:commentReference w:id="411"/>
      </w:r>
    </w:p>
    <w:p w14:paraId="2A318057" w14:textId="0A6A4E2E" w:rsidR="0016696A" w:rsidRDefault="003D44B4" w:rsidP="00207B3E">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 (Crooks, 1988) and anxiety (Birenbaum, 2007; Harlen &amp; Deakin Crick, 2002). Jones et al. (2021) report that </w:t>
      </w:r>
      <w:r>
        <w:lastRenderedPageBreak/>
        <w:t>assessment practices impact learners’ well-being, which they define as including physical and mental health as well as the ability for learners to “fully exercise their cognitive, emotional, physical and social powers, leading to flourishing” (p. 439). They note that summative assessment practices are associated in the literature with “anxiety, depression, disordered eating, self-harm, panic attacks, burnout, … thoughts of suicide … disordered sleep, loss of appetite, physical inactivity, poor physical health, … substance misuse … poorer productivity, motivation and test scores”</w:t>
      </w:r>
      <w:r w:rsidR="00892A36">
        <w:t xml:space="preserve"> (p. 439)</w:t>
      </w:r>
      <w:r>
        <w:t xml:space="preserve"> and that changing from norm-referenced scoring (where learners are ranked relative to each other) to criterion-referenced or pass-fail scoring is associated with lower levels of stress and anxiety among medical </w:t>
      </w:r>
      <w:commentRangeStart w:id="412"/>
      <w:r>
        <w:t>students in the USA.</w:t>
      </w:r>
      <w:commentRangeEnd w:id="412"/>
      <w:r w:rsidR="00887CBF">
        <w:rPr>
          <w:rStyle w:val="CommentReference"/>
          <w:rFonts w:asciiTheme="minorHAnsi" w:hAnsiTheme="minorHAnsi"/>
        </w:rPr>
        <w:commentReference w:id="412"/>
      </w:r>
    </w:p>
    <w:p w14:paraId="48154E04" w14:textId="55D3CC41" w:rsidR="0016696A" w:rsidRDefault="003D44B4">
      <w:pPr>
        <w:pStyle w:val="Heading2"/>
      </w:pPr>
      <w:bookmarkStart w:id="413" w:name="theoretical-framework-overview"/>
      <w:bookmarkStart w:id="414" w:name="_Toc77937724"/>
      <w:commentRangeStart w:id="415"/>
      <w:r>
        <w:t>Theoretical Framework Overview</w:t>
      </w:r>
      <w:bookmarkEnd w:id="413"/>
      <w:bookmarkEnd w:id="414"/>
      <w:commentRangeEnd w:id="415"/>
      <w:r w:rsidR="00E570EA">
        <w:rPr>
          <w:rStyle w:val="CommentReference"/>
          <w:rFonts w:asciiTheme="minorHAnsi" w:eastAsiaTheme="minorHAnsi" w:hAnsiTheme="minorHAnsi" w:cstheme="minorBidi"/>
          <w:b w:val="0"/>
          <w:bCs w:val="0"/>
          <w:color w:val="auto"/>
        </w:rPr>
        <w:commentReference w:id="415"/>
      </w:r>
    </w:p>
    <w:p w14:paraId="745EC312" w14:textId="352E8B0B" w:rsidR="0016696A" w:rsidRDefault="003D44B4" w:rsidP="00207B3E">
      <w:pPr>
        <w:pStyle w:val="FirstParagraph"/>
      </w:pPr>
      <w:r>
        <w:t>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 (DeLuca</w:t>
      </w:r>
      <w:ins w:id="416" w:author="Valerie Irvine" w:date="2021-07-23T13:40:00Z">
        <w:r w:rsidR="00E570EA">
          <w:t xml:space="preserve"> </w:t>
        </w:r>
      </w:ins>
      <w:del w:id="417" w:author="Valerie Irvine" w:date="2021-07-23T13:40:00Z">
        <w:r w:rsidDel="00E570EA">
          <w:delText xml:space="preserve">, LaPointe-McEwan, </w:delText>
        </w:r>
      </w:del>
      <w:r>
        <w:t xml:space="preserve">et al., 2016a) and the </w:t>
      </w:r>
      <w:commentRangeStart w:id="418"/>
      <w:r>
        <w:t xml:space="preserve">authors of which </w:t>
      </w:r>
      <w:commentRangeEnd w:id="418"/>
      <w:r w:rsidR="00E570EA">
        <w:rPr>
          <w:rStyle w:val="CommentReference"/>
          <w:rFonts w:asciiTheme="minorHAnsi" w:hAnsiTheme="minorHAnsi"/>
        </w:rPr>
        <w:commentReference w:id="418"/>
      </w:r>
      <w:r>
        <w:t>have indicated that, despite the model being developed for K-12 contexts, adjusting the model to fit the HE context would be a worthwhile contribution to the literature (personal communication).</w:t>
      </w:r>
    </w:p>
    <w:p w14:paraId="7DDCCC37" w14:textId="77777777" w:rsidR="00887CBF" w:rsidRDefault="003D44B4" w:rsidP="007F383F">
      <w:pPr>
        <w:pStyle w:val="BodyText"/>
        <w:rPr>
          <w:ins w:id="419" w:author="Christopher Deluca" w:date="2021-07-21T18:35:00Z"/>
        </w:rPr>
      </w:pPr>
      <w:r>
        <w:t xml:space="preserve">Here, I present an argument that </w:t>
      </w:r>
      <w:ins w:id="420" w:author="Christopher Deluca" w:date="2021-07-26T14:56:00Z">
        <w:r>
          <w:t>De</w:t>
        </w:r>
      </w:ins>
      <w:ins w:id="421" w:author="Christopher Deluca" w:date="2021-07-21T18:34:00Z">
        <w:r w:rsidR="00887CBF">
          <w:t>L</w:t>
        </w:r>
      </w:ins>
      <w:del w:id="422" w:author="Christopher Deluca" w:date="2021-07-21T18:34:00Z">
        <w:r w:rsidDel="00887CBF">
          <w:delText>l</w:delText>
        </w:r>
      </w:del>
      <w:ins w:id="423" w:author="Christopher Deluca" w:date="2021-07-26T14:56:00Z">
        <w:r>
          <w:t>uca</w:t>
        </w:r>
      </w:ins>
      <w:del w:id="424" w:author="Christopher Deluca" w:date="2021-07-26T14:56:00Z">
        <w:r>
          <w:delText>Deluca</w:delText>
        </w:r>
      </w:del>
      <w:r>
        <w:t xml:space="preserve"> et al.’s idea of </w:t>
      </w:r>
      <w:r>
        <w:rPr>
          <w:i/>
        </w:rPr>
        <w:t>approaches to classroom assessment</w:t>
      </w:r>
      <w:r>
        <w:t xml:space="preserve"> (2016a) aligns well with the landscape of teaching, learning, and assessment in HE and may provide a blueprint for assessment reform in HE</w:t>
      </w:r>
      <w:commentRangeStart w:id="425"/>
      <w:r>
        <w:t xml:space="preserve">. </w:t>
      </w:r>
      <w:del w:id="426" w:author="Okan Bulut" w:date="2021-07-22T19:02:00Z">
        <w:r>
          <w:delText xml:space="preserve">In order </w:delText>
        </w:r>
        <w:r w:rsidDel="00A632AF">
          <w:delText>t</w:delText>
        </w:r>
      </w:del>
      <w:ins w:id="427" w:author="Okan Bulut" w:date="2021-07-22T19:02:00Z">
        <w:r w:rsidR="00A632AF">
          <w:t>T</w:t>
        </w:r>
      </w:ins>
      <w:ins w:id="428" w:author="Okan Bulut" w:date="2021-07-26T14:58:00Z">
        <w:r>
          <w:t>o</w:t>
        </w:r>
      </w:ins>
      <w:del w:id="429" w:author="Okan Bulut" w:date="2021-07-26T14:58:00Z">
        <w:r>
          <w:delText>to</w:delText>
        </w:r>
      </w:del>
      <w:r>
        <w:t xml:space="preserve"> situate </w:t>
      </w:r>
      <w:r>
        <w:rPr>
          <w:i/>
        </w:rPr>
        <w:t>Approaches to Classroom Assessment</w:t>
      </w:r>
      <w:r>
        <w:t xml:space="preserve"> within the context of teaching and learning in HE, </w:t>
      </w:r>
      <w:commentRangeStart w:id="430"/>
      <w:r>
        <w:t xml:space="preserve">I begin with Biggs’ (Biggs, 1999, 1993) 3P model of teaching and learning (see Figure </w:t>
      </w:r>
      <w:r w:rsidR="00D202D3">
        <w:t>2</w:t>
      </w:r>
      <w:r>
        <w:t xml:space="preserve">) which presents three stages of the teaching and learning </w:t>
      </w:r>
      <w:del w:id="431" w:author="Valerie Irvine" w:date="2021-07-26T14:58:00Z">
        <w:r>
          <w:delText>process.</w:delText>
        </w:r>
      </w:del>
      <w:proofErr w:type="spellStart"/>
      <w:ins w:id="432" w:author="Christopher Deluca" w:date="2021-07-26T14:56:00Z">
        <w:r>
          <w:t>pr</w:t>
        </w:r>
      </w:ins>
      <w:commentRangeEnd w:id="430"/>
      <w:ins w:id="433" w:author="Valerie Irvine" w:date="2021-07-26T14:56:00Z">
        <w:r>
          <w:t>process</w:t>
        </w:r>
        <w:proofErr w:type="spellEnd"/>
        <w:r>
          <w:t xml:space="preserve">. </w:t>
        </w:r>
      </w:ins>
      <w:commentRangeEnd w:id="425"/>
      <w:ins w:id="434" w:author="Valerie Irvine" w:date="2021-07-26T14:58:00Z">
        <w:r w:rsidR="00887CBF">
          <w:rPr>
            <w:rStyle w:val="CommentReference"/>
            <w:rFonts w:asciiTheme="minorHAnsi" w:hAnsiTheme="minorHAnsi"/>
          </w:rPr>
          <w:commentReference w:id="430"/>
        </w:r>
        <w:r w:rsidR="00E570EA">
          <w:rPr>
            <w:rStyle w:val="CommentReference"/>
            <w:rFonts w:asciiTheme="minorHAnsi" w:hAnsiTheme="minorHAnsi"/>
          </w:rPr>
          <w:commentReference w:id="425"/>
        </w:r>
      </w:ins>
      <w:proofErr w:type="spellStart"/>
      <w:ins w:id="435" w:author="Christopher Deluca" w:date="2021-07-26T14:56:00Z">
        <w:r>
          <w:t>ocess</w:t>
        </w:r>
        <w:proofErr w:type="spellEnd"/>
        <w:r>
          <w:t xml:space="preserve">. </w:t>
        </w:r>
      </w:ins>
      <w:r>
        <w:t xml:space="preserve">In the first stage, </w:t>
      </w:r>
      <w:r>
        <w:rPr>
          <w:i/>
        </w:rPr>
        <w:t>presage</w:t>
      </w:r>
      <w:r>
        <w:t xml:space="preserve">, </w:t>
      </w:r>
      <w:commentRangeStart w:id="436"/>
      <w:r>
        <w:t xml:space="preserve">Biggs models both learners </w:t>
      </w:r>
      <w:r>
        <w:lastRenderedPageBreak/>
        <w:t>and the teaching context</w:t>
      </w:r>
      <w:commentRangeEnd w:id="436"/>
      <w:r w:rsidR="00E42628">
        <w:rPr>
          <w:rStyle w:val="CommentReference"/>
          <w:rFonts w:asciiTheme="minorHAnsi" w:hAnsiTheme="minorHAnsi"/>
        </w:rPr>
        <w:commentReference w:id="436"/>
      </w:r>
      <w:r>
        <w:t xml:space="preserve">. The learners’ contexts include their previous learning, cognitive abilities, and their beliefs about the learning context, </w:t>
      </w:r>
      <w:del w:id="437" w:author="Valerie Irvine" w:date="2021-07-23T13:50:00Z">
        <w:r w:rsidDel="00E42628">
          <w:delText xml:space="preserve">and </w:delText>
        </w:r>
      </w:del>
      <w:ins w:id="438" w:author="Valerie Irvine" w:date="2021-07-23T13:50:00Z">
        <w:r w:rsidR="00E42628">
          <w:t xml:space="preserve">with </w:t>
        </w:r>
      </w:ins>
      <w:r>
        <w:t xml:space="preserve">all of these </w:t>
      </w:r>
      <w:del w:id="439" w:author="Valerie Irvine" w:date="2021-07-26T14:56:00Z">
        <w:r>
          <w:delText>influence</w:delText>
        </w:r>
      </w:del>
      <w:ins w:id="440" w:author="Valerie Irvine" w:date="2021-07-26T14:56:00Z">
        <w:r>
          <w:t>influenc</w:t>
        </w:r>
      </w:ins>
      <w:ins w:id="441" w:author="Valerie Irvine" w:date="2021-07-23T13:50:00Z">
        <w:r w:rsidR="00E42628">
          <w:t>ing</w:t>
        </w:r>
      </w:ins>
      <w:del w:id="442" w:author="Valerie Irvine" w:date="2021-07-23T13:50:00Z">
        <w:r w:rsidDel="00E42628">
          <w:delText>e</w:delText>
        </w:r>
      </w:del>
      <w:r>
        <w:t xml:space="preserve"> their preferred approaches to learning. The teaching context includes the </w:t>
      </w:r>
      <w:proofErr w:type="spellStart"/>
      <w:ins w:id="443" w:author="Okan Bulut" w:date="2021-07-26T14:58:00Z">
        <w:r>
          <w:t>instructors</w:t>
        </w:r>
      </w:ins>
      <w:ins w:id="444" w:author="Okan Bulut" w:date="2021-07-22T19:02:00Z">
        <w:r w:rsidR="00A632AF">
          <w:t>'</w:t>
        </w:r>
      </w:ins>
      <w:del w:id="445" w:author="Valerie Irvine" w:date="2021-07-23T13:44:00Z">
        <w:r w:rsidDel="00E570EA">
          <w:delText>instructors</w:delText>
        </w:r>
      </w:del>
      <w:ins w:id="446" w:author="Valerie Irvine" w:date="2021-07-23T13:44:00Z">
        <w:r w:rsidR="00E570EA">
          <w:t>instructor’s</w:t>
        </w:r>
      </w:ins>
      <w:proofErr w:type="spellEnd"/>
      <w:r>
        <w:t xml:space="preserve"> beliefs and conceptions of the curriculum and assessment, </w:t>
      </w:r>
      <w:proofErr w:type="gramStart"/>
      <w:r>
        <w:t>and also</w:t>
      </w:r>
      <w:proofErr w:type="gramEnd"/>
      <w:r>
        <w:t xml:space="preserve"> institutional and sometimes regulatory requirements, and each of these </w:t>
      </w:r>
      <w:ins w:id="447" w:author="Okan Bulut" w:date="2021-07-26T14:58:00Z">
        <w:r>
          <w:t>influence</w:t>
        </w:r>
      </w:ins>
      <w:ins w:id="448" w:author="Okan Bulut" w:date="2021-07-22T19:02:00Z">
        <w:r w:rsidR="00A632AF">
          <w:t>s</w:t>
        </w:r>
      </w:ins>
      <w:del w:id="449" w:author="Okan Bulut" w:date="2021-07-26T14:58:00Z">
        <w:r>
          <w:delText>influence</w:delText>
        </w:r>
      </w:del>
      <w:r>
        <w:t xml:space="preserve"> the instructor’s approach to teaching, and more to the point for this paper, their approach to assessment. </w:t>
      </w:r>
    </w:p>
    <w:p w14:paraId="4FF45C51" w14:textId="6C8678FF" w:rsidR="00887CBF" w:rsidRDefault="003D44B4" w:rsidP="007F383F">
      <w:pPr>
        <w:pStyle w:val="BodyText"/>
        <w:rPr>
          <w:ins w:id="450" w:author="Christopher Deluca" w:date="2021-07-21T18:35:00Z"/>
        </w:rPr>
      </w:pPr>
      <w:r>
        <w:t xml:space="preserve">The </w:t>
      </w:r>
      <w:r>
        <w:rPr>
          <w:i/>
        </w:rPr>
        <w:t>process</w:t>
      </w:r>
      <w:r>
        <w:t xml:space="preserve"> stage represents the activities in which learners engage </w:t>
      </w:r>
      <w:del w:id="451" w:author="Okan Bulut" w:date="2021-07-22T19:02:00Z">
        <w:r>
          <w:delText xml:space="preserve">in order </w:delText>
        </w:r>
      </w:del>
      <w:r>
        <w:t xml:space="preserve">to meet the learning outcomes. Biggs </w:t>
      </w:r>
      <w:ins w:id="452" w:author="Christopher Deluca" w:date="2021-07-21T18:34:00Z">
        <w:r w:rsidR="00887CBF">
          <w:t xml:space="preserve">(YEAR) </w:t>
        </w:r>
      </w:ins>
      <w:r>
        <w:t xml:space="preserve">notes that learners tend </w:t>
      </w:r>
      <w:commentRangeStart w:id="453"/>
      <w:r>
        <w:t xml:space="preserve">to </w:t>
      </w:r>
      <w:del w:id="454" w:author="Valerie Irvine" w:date="2021-07-23T13:45:00Z">
        <w:r w:rsidDel="00E570EA">
          <w:delText xml:space="preserve">either </w:delText>
        </w:r>
      </w:del>
      <w:r>
        <w:t>take</w:t>
      </w:r>
      <w:ins w:id="455" w:author="Valerie Irvine" w:date="2021-07-26T14:56:00Z">
        <w:r>
          <w:t xml:space="preserve"> </w:t>
        </w:r>
        <w:commentRangeEnd w:id="453"/>
        <w:r w:rsidR="00E570EA">
          <w:rPr>
            <w:rStyle w:val="CommentReference"/>
            <w:rFonts w:asciiTheme="minorHAnsi" w:hAnsiTheme="minorHAnsi"/>
          </w:rPr>
          <w:commentReference w:id="453"/>
        </w:r>
      </w:ins>
      <w:ins w:id="456" w:author="Valerie Irvine" w:date="2021-07-23T13:45:00Z">
        <w:r w:rsidR="00E570EA">
          <w:t xml:space="preserve">either </w:t>
        </w:r>
      </w:ins>
      <w:r>
        <w:rPr>
          <w:i/>
        </w:rPr>
        <w:t>surface</w:t>
      </w:r>
      <w:r>
        <w:t xml:space="preserve"> 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 (2013) delineation between assessment </w:t>
      </w:r>
      <w:r>
        <w:rPr>
          <w:i/>
        </w:rPr>
        <w:t>of</w:t>
      </w:r>
      <w:r>
        <w:t xml:space="preserve">, </w:t>
      </w:r>
      <w:r>
        <w:rPr>
          <w:i/>
        </w:rPr>
        <w:t>for</w:t>
      </w:r>
      <w:r>
        <w:t xml:space="preserve">, and </w:t>
      </w:r>
      <w:r>
        <w:rPr>
          <w:i/>
        </w:rPr>
        <w:t>as</w:t>
      </w:r>
      <w:r>
        <w:t xml:space="preserve"> learning can be seen to influence student learning approaches. For example, researchers note that when instructor</w:t>
      </w:r>
      <w:del w:id="457" w:author="Valerie Irvine" w:date="2021-07-23T13:46:00Z">
        <w:r w:rsidDel="00E570EA">
          <w:delText>s’</w:delText>
        </w:r>
      </w:del>
      <w:r>
        <w:t xml:space="preserve"> </w:t>
      </w:r>
      <w:del w:id="458" w:author="Valerie Irvine" w:date="2021-07-26T14:56:00Z">
        <w:r>
          <w:delText>approach</w:delText>
        </w:r>
      </w:del>
      <w:ins w:id="459" w:author="Valerie Irvine" w:date="2021-07-26T14:56:00Z">
        <w:r>
          <w:t>approach</w:t>
        </w:r>
      </w:ins>
      <w:ins w:id="460" w:author="Valerie Irvine" w:date="2021-07-23T13:46:00Z">
        <w:r w:rsidR="00E570EA">
          <w:t>es</w:t>
        </w:r>
      </w:ins>
      <w:r>
        <w:t xml:space="preserve"> </w:t>
      </w:r>
      <w:proofErr w:type="gramStart"/>
      <w:r>
        <w:t>prioritizes</w:t>
      </w:r>
      <w:proofErr w:type="gramEnd"/>
      <w:r>
        <w:t xml:space="preserve"> assessment </w:t>
      </w:r>
      <w:r>
        <w:rPr>
          <w:i/>
        </w:rPr>
        <w:t>of</w:t>
      </w:r>
      <w:r>
        <w:t xml:space="preserve"> learning, learners tend to take a surface approach to their learning (Birenbaum, 2007). </w:t>
      </w:r>
    </w:p>
    <w:p w14:paraId="726E7EA6" w14:textId="4C6573EC" w:rsidR="0016696A" w:rsidRDefault="003D44B4" w:rsidP="00020A3E">
      <w:pPr>
        <w:pStyle w:val="BodyText"/>
      </w:pPr>
      <w:r>
        <w:t xml:space="preserve">Finally, the </w:t>
      </w:r>
      <w:r>
        <w:rPr>
          <w:i/>
        </w:rPr>
        <w:t>product</w:t>
      </w:r>
      <w:r>
        <w:t xml:space="preserve"> stage represents the learners’ achievement in relation to the outcomes. </w:t>
      </w:r>
      <w:commentRangeStart w:id="461"/>
      <w:r>
        <w:t xml:space="preserve">Moving left to right, each of the first two stages represents </w:t>
      </w:r>
      <w:del w:id="462" w:author="Okan Bulut" w:date="2021-07-22T19:02:00Z">
        <w:r>
          <w:delText xml:space="preserve">an </w:delText>
        </w:r>
      </w:del>
      <w:r>
        <w:t xml:space="preserve">input into the system, and the third, an output. </w:t>
      </w:r>
      <w:commentRangeEnd w:id="461"/>
      <w:r w:rsidR="00E42628">
        <w:rPr>
          <w:rStyle w:val="CommentReference"/>
          <w:rFonts w:asciiTheme="minorHAnsi" w:hAnsiTheme="minorHAnsi"/>
        </w:rPr>
        <w:commentReference w:id="461"/>
      </w:r>
      <w:r>
        <w:t xml:space="preserve">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w:t>
      </w:r>
      <w:r>
        <w:lastRenderedPageBreak/>
        <w:t xml:space="preserve">utility of the learning tasks. The </w:t>
      </w:r>
      <w:r>
        <w:rPr>
          <w:i/>
        </w:rPr>
        <w:t>achievement</w:t>
      </w:r>
      <w:r>
        <w:t xml:space="preserve"> 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14:paraId="13FDA2EA" w14:textId="77777777" w:rsidR="0016696A" w:rsidRDefault="003D44B4" w:rsidP="00020A3E">
      <w:pPr>
        <w:pStyle w:val="BodyText"/>
      </w:pPr>
      <w:r>
        <w:rPr>
          <w:noProof/>
        </w:rPr>
        <w:drawing>
          <wp:inline distT="0" distB="0" distL="0" distR="0" wp14:anchorId="56002DE2" wp14:editId="5FED1DFA">
            <wp:extent cx="5943600" cy="2696633"/>
            <wp:effectExtent l="0" t="0" r="0" b="0"/>
            <wp:docPr id="2" name="Picture" descr="alt-text" title="3P Model of Teaching and Learning"/>
            <wp:cNvGraphicFramePr/>
            <a:graphic xmlns:a="http://schemas.openxmlformats.org/drawingml/2006/main">
              <a:graphicData uri="http://schemas.openxmlformats.org/drawingml/2006/picture">
                <pic:pic xmlns:pic="http://schemas.openxmlformats.org/drawingml/2006/picture">
                  <pic:nvPicPr>
                    <pic:cNvPr id="0" name="Picture" descr="../assets/images/3p-model.png"/>
                    <pic:cNvPicPr>
                      <a:picLocks noChangeAspect="1" noChangeArrowheads="1"/>
                    </pic:cNvPicPr>
                  </pic:nvPicPr>
                  <pic:blipFill>
                    <a:blip r:embed="rId13"/>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commentRangeStart w:id="463"/>
      <w:r>
        <w:t xml:space="preserve">Figure 3. </w:t>
      </w:r>
      <w:commentRangeEnd w:id="463"/>
      <w:r w:rsidR="00E42628">
        <w:rPr>
          <w:rStyle w:val="CommentReference"/>
          <w:rFonts w:asciiTheme="minorHAnsi" w:hAnsiTheme="minorHAnsi"/>
        </w:rPr>
        <w:commentReference w:id="463"/>
      </w:r>
      <w:r>
        <w:t>3P Model of Teaching and Learning. (Biggs, 1999, 1993)</w:t>
      </w:r>
    </w:p>
    <w:p w14:paraId="045FA12F" w14:textId="77777777" w:rsidR="0016696A" w:rsidRDefault="003D44B4">
      <w:pPr>
        <w:pStyle w:val="Heading2"/>
      </w:pPr>
      <w:bookmarkStart w:id="464" w:name="summary-and-research-questions"/>
      <w:bookmarkStart w:id="465" w:name="_Toc77937725"/>
      <w:commentRangeStart w:id="466"/>
      <w:r>
        <w:t>Summary and Research Questions</w:t>
      </w:r>
      <w:bookmarkEnd w:id="464"/>
      <w:bookmarkEnd w:id="465"/>
    </w:p>
    <w:p w14:paraId="63B74810" w14:textId="77777777" w:rsidR="0016696A" w:rsidRDefault="003D44B4" w:rsidP="00207B3E">
      <w:pPr>
        <w:pStyle w:val="FirstParagraph"/>
      </w:pPr>
      <w:r>
        <w:t xml:space="preserve">Assessment in HE is a tremendously complex enterprise with myriad forces influencing the approaches </w:t>
      </w:r>
      <w:ins w:id="467" w:author="Okan Bulut" w:date="2021-07-22T19:03:00Z">
        <w:r w:rsidR="00605AB8">
          <w:t xml:space="preserve">taken by </w:t>
        </w:r>
      </w:ins>
      <w:r>
        <w:t xml:space="preserve">instructors </w:t>
      </w:r>
      <w:del w:id="468" w:author="Okan Bulut" w:date="2021-07-22T19:03:00Z">
        <w:r>
          <w:delText xml:space="preserve">take </w:delText>
        </w:r>
      </w:del>
      <w:r>
        <w:t xml:space="preserve">in their assessment practice, which, in turn, becomes one of the myriad forces influencing the approaches learners take in their learning activities. </w:t>
      </w:r>
      <w:ins w:id="469" w:author="Okan Bulut" w:date="2021-07-26T14:58:00Z">
        <w:r>
          <w:t>Instructors</w:t>
        </w:r>
      </w:ins>
      <w:ins w:id="470" w:author="Okan Bulut" w:date="2021-07-22T19:03:00Z">
        <w:r w:rsidR="00605AB8">
          <w:t>'</w:t>
        </w:r>
      </w:ins>
      <w:del w:id="471" w:author="Okan Bulut" w:date="2021-07-26T14:58:00Z">
        <w:r>
          <w:delText>Instructors</w:delText>
        </w:r>
      </w:del>
      <w:r>
        <w:t xml:space="preserve"> conceptions of assessment are often derived from their past experiences as learners who were the </w:t>
      </w:r>
      <w:commentRangeStart w:id="472"/>
      <w:r>
        <w:t xml:space="preserve">objects </w:t>
      </w:r>
      <w:commentRangeEnd w:id="472"/>
      <w:r w:rsidR="00E2045C">
        <w:rPr>
          <w:rStyle w:val="CommentReference"/>
          <w:rFonts w:asciiTheme="minorHAnsi" w:hAnsiTheme="minorHAnsi"/>
        </w:rPr>
        <w:commentReference w:id="472"/>
      </w:r>
      <w:r>
        <w:t xml:space="preserve">of assessment, leading to an over-reliance on summative assessment strategies which may not obtain sufficient levels of reliability or validity. Increasing assessment literacy among HE instructors is a necessary, but not likely sufficient, step in advancing fair and balanced </w:t>
      </w:r>
      <w:r>
        <w:lastRenderedPageBreak/>
        <w:t>assessment practices in an increasingly technology-mediated HE landscape. These concepts lead to the following research questions:</w:t>
      </w:r>
      <w:commentRangeEnd w:id="466"/>
      <w:r w:rsidR="00E2045C">
        <w:rPr>
          <w:rStyle w:val="CommentReference"/>
          <w:rFonts w:asciiTheme="minorHAnsi" w:hAnsiTheme="minorHAnsi"/>
        </w:rPr>
        <w:commentReference w:id="466"/>
      </w:r>
    </w:p>
    <w:p w14:paraId="09546C4D" w14:textId="77777777" w:rsidR="0016696A" w:rsidRDefault="003D44B4" w:rsidP="00D202D3">
      <w:pPr>
        <w:pStyle w:val="ListBullet"/>
      </w:pPr>
      <w:r>
        <w:t>Are there distinct patterns in higher education instructors’ approaches to assessment in Canada?</w:t>
      </w:r>
    </w:p>
    <w:p w14:paraId="06CB7B53" w14:textId="77777777" w:rsidR="0016696A" w:rsidRDefault="003D44B4" w:rsidP="00D202D3">
      <w:pPr>
        <w:pStyle w:val="ListBullet"/>
      </w:pPr>
      <w:r>
        <w:t xml:space="preserve">Does the prevalence of these patterns differ </w:t>
      </w:r>
      <w:proofErr w:type="gramStart"/>
      <w:r>
        <w:t>by:</w:t>
      </w:r>
      <w:proofErr w:type="gramEnd"/>
    </w:p>
    <w:p w14:paraId="4746DF37" w14:textId="77777777" w:rsidR="0016696A" w:rsidRDefault="003D44B4" w:rsidP="00D202D3">
      <w:pPr>
        <w:pStyle w:val="ListBullet"/>
        <w:tabs>
          <w:tab w:val="clear" w:pos="360"/>
          <w:tab w:val="num" w:pos="720"/>
        </w:tabs>
        <w:ind w:left="720"/>
      </w:pPr>
      <w:r>
        <w:t>instructors’ levels of experience in teaching face-to-face versus online?</w:t>
      </w:r>
    </w:p>
    <w:p w14:paraId="04EE2670" w14:textId="77777777" w:rsidR="0016696A" w:rsidRDefault="003D44B4" w:rsidP="00D202D3">
      <w:pPr>
        <w:pStyle w:val="ListBullet"/>
        <w:tabs>
          <w:tab w:val="clear" w:pos="360"/>
          <w:tab w:val="num" w:pos="720"/>
        </w:tabs>
        <w:ind w:left="720"/>
      </w:pPr>
      <w:r>
        <w:t>instructors’ levels of experience using technology?</w:t>
      </w:r>
    </w:p>
    <w:p w14:paraId="3F4547EA" w14:textId="77777777" w:rsidR="0016696A" w:rsidRDefault="003D44B4" w:rsidP="00D202D3">
      <w:pPr>
        <w:pStyle w:val="ListBullet"/>
      </w:pPr>
      <w:r>
        <w:t>What factors influence instructors’ approaches to assessment?</w:t>
      </w:r>
    </w:p>
    <w:p w14:paraId="5FE4C2CF" w14:textId="77777777" w:rsidR="0016696A" w:rsidRDefault="003D44B4" w:rsidP="00D202D3">
      <w:pPr>
        <w:pStyle w:val="ListBullet"/>
      </w:pPr>
      <w:r>
        <w:t>How do different assessment strategies affect learners’ experiences?</w:t>
      </w:r>
    </w:p>
    <w:p w14:paraId="66126121" w14:textId="77777777" w:rsidR="0016696A" w:rsidRDefault="003D44B4">
      <w:pPr>
        <w:pStyle w:val="Heading2"/>
      </w:pPr>
      <w:bookmarkStart w:id="473" w:name="significance-of-the-research"/>
      <w:bookmarkStart w:id="474" w:name="_Toc77937726"/>
      <w:r>
        <w:t>Significance of the Research</w:t>
      </w:r>
      <w:bookmarkEnd w:id="473"/>
      <w:bookmarkEnd w:id="474"/>
    </w:p>
    <w:p w14:paraId="6A251856" w14:textId="07C6949A" w:rsidR="0016696A" w:rsidRDefault="003D44B4" w:rsidP="00207B3E">
      <w:pPr>
        <w:pStyle w:val="FirstParagraph"/>
      </w:pPr>
      <w:r>
        <w:t xml:space="preserve">This research will form the basis for an ongoing research agenda focused on </w:t>
      </w:r>
      <w:del w:id="475" w:author="Valerie Irvine" w:date="2021-07-23T14:06:00Z">
        <w:r w:rsidDel="00E2045C">
          <w:delText xml:space="preserve">research-supported </w:delText>
        </w:r>
      </w:del>
      <w:r>
        <w:t>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
      </w:r>
    </w:p>
    <w:p w14:paraId="019848E7" w14:textId="4A317AE4" w:rsidR="00D202D3" w:rsidRDefault="00D202D3">
      <w:pPr>
        <w:rPr>
          <w:rFonts w:ascii="Times New Roman" w:hAnsi="Times New Roman"/>
        </w:rPr>
      </w:pPr>
      <w:r>
        <w:br w:type="page"/>
      </w:r>
    </w:p>
    <w:p w14:paraId="674466C7" w14:textId="270E354C" w:rsidR="00D202D3" w:rsidRPr="00D202D3" w:rsidRDefault="00D202D3" w:rsidP="00244BA7">
      <w:pPr>
        <w:pStyle w:val="Heading1"/>
      </w:pPr>
      <w:bookmarkStart w:id="476" w:name="_Toc77937727"/>
      <w:r>
        <w:lastRenderedPageBreak/>
        <w:t>References</w:t>
      </w:r>
      <w:bookmarkEnd w:id="476"/>
    </w:p>
    <w:p w14:paraId="2C2383EB" w14:textId="77777777" w:rsidR="0016696A" w:rsidRDefault="003D44B4" w:rsidP="00C936FD">
      <w:pPr>
        <w:pStyle w:val="Bibliography"/>
      </w:pPr>
      <w:bookmarkStart w:id="477" w:name="ref-bearmanSupportAssessmentPractice2016"/>
      <w:bookmarkStart w:id="478" w:name="refs"/>
      <w:r>
        <w:t xml:space="preserve">Bearman, M., Dawson, P., Boud, D., Bennett, S., Hall, M., &amp; Molloy, E. (2016). Support for assessment practice: Developing the Assessment Design Decisions Framework. </w:t>
      </w:r>
      <w:r>
        <w:rPr>
          <w:i/>
        </w:rPr>
        <w:t>Teaching in Higher Education</w:t>
      </w:r>
      <w:r>
        <w:t xml:space="preserve">, </w:t>
      </w:r>
      <w:r>
        <w:rPr>
          <w:i/>
        </w:rPr>
        <w:t>21</w:t>
      </w:r>
      <w:r>
        <w:t xml:space="preserve">(5), 545–556. </w:t>
      </w:r>
      <w:ins w:id="479" w:author="Okan Bulut" w:date="2021-07-26T14:58:00Z">
        <w:r w:rsidR="00243BFC">
          <w:fldChar w:fldCharType="begin"/>
        </w:r>
        <w:r w:rsidR="00243BFC">
          <w:instrText xml:space="preserve"> HYPERLINK "about:blank" \h </w:instrText>
        </w:r>
        <w:r w:rsidR="00243BFC">
          <w:fldChar w:fldCharType="separate"/>
        </w:r>
        <w:r>
          <w:rPr>
            <w:rStyle w:val="Hyperlink"/>
          </w:rPr>
          <w:t>https://doi.org/10/gjsn3g</w:t>
        </w:r>
        <w:r w:rsidR="00243BFC">
          <w:rPr>
            <w:rStyle w:val="Hyperlink"/>
          </w:rPr>
          <w:fldChar w:fldCharType="end"/>
        </w:r>
      </w:ins>
      <w:del w:id="480" w:author="Okan Bulut" w:date="2021-07-26T14:58:00Z">
        <w:r w:rsidR="00243BFC">
          <w:fldChar w:fldCharType="begin"/>
        </w:r>
        <w:r w:rsidR="00243BFC">
          <w:delInstrText xml:space="preserve"> HYPERLINK "https://doi.org/10/gjsn3g" \h </w:delInstrText>
        </w:r>
        <w:r w:rsidR="00243BFC">
          <w:fldChar w:fldCharType="separate"/>
        </w:r>
        <w:r>
          <w:rPr>
            <w:rStyle w:val="Hyperlink"/>
          </w:rPr>
          <w:delText>https://doi.org/10/gjsn3g</w:delText>
        </w:r>
        <w:r w:rsidR="00243BFC">
          <w:rPr>
            <w:rStyle w:val="Hyperlink"/>
          </w:rPr>
          <w:fldChar w:fldCharType="end"/>
        </w:r>
      </w:del>
    </w:p>
    <w:p w14:paraId="69889EB1" w14:textId="77777777" w:rsidR="0016696A" w:rsidRDefault="003D44B4" w:rsidP="00C936FD">
      <w:pPr>
        <w:pStyle w:val="Bibliography"/>
      </w:pPr>
      <w:bookmarkStart w:id="481" w:name="ref-benjaminHistoryTeachingMachines1988"/>
      <w:bookmarkEnd w:id="477"/>
      <w:r>
        <w:t xml:space="preserve">Benjamin, L. T. (1988). A history of teaching machines. </w:t>
      </w:r>
      <w:r>
        <w:rPr>
          <w:i/>
        </w:rPr>
        <w:t>American Psychologist</w:t>
      </w:r>
      <w:r>
        <w:t xml:space="preserve">, </w:t>
      </w:r>
      <w:r>
        <w:rPr>
          <w:i/>
        </w:rPr>
        <w:t>43</w:t>
      </w:r>
      <w:r>
        <w:t xml:space="preserve">(9), 703–712. </w:t>
      </w:r>
      <w:ins w:id="482" w:author="Okan Bulut" w:date="2021-07-26T14:58:00Z">
        <w:r w:rsidR="00243BFC">
          <w:fldChar w:fldCharType="begin"/>
        </w:r>
        <w:r w:rsidR="00243BFC">
          <w:instrText xml:space="preserve"> HYPERLINK "about:blank" \h </w:instrText>
        </w:r>
        <w:r w:rsidR="00243BFC">
          <w:fldChar w:fldCharType="separate"/>
        </w:r>
        <w:r>
          <w:rPr>
            <w:rStyle w:val="Hyperlink"/>
          </w:rPr>
          <w:t>https://doi.org/10/djgzjr</w:t>
        </w:r>
        <w:r w:rsidR="00243BFC">
          <w:rPr>
            <w:rStyle w:val="Hyperlink"/>
          </w:rPr>
          <w:fldChar w:fldCharType="end"/>
        </w:r>
      </w:ins>
      <w:del w:id="483" w:author="Okan Bulut" w:date="2021-07-26T14:58:00Z">
        <w:r w:rsidR="00243BFC">
          <w:fldChar w:fldCharType="begin"/>
        </w:r>
        <w:r w:rsidR="00243BFC">
          <w:delInstrText xml:space="preserve"> HYPERLINK "https://doi.org/10/djgzjr" \h </w:delInstrText>
        </w:r>
        <w:r w:rsidR="00243BFC">
          <w:fldChar w:fldCharType="separate"/>
        </w:r>
        <w:r>
          <w:rPr>
            <w:rStyle w:val="Hyperlink"/>
          </w:rPr>
          <w:delText>https://doi.org/10/djgzjr</w:delText>
        </w:r>
        <w:r w:rsidR="00243BFC">
          <w:rPr>
            <w:rStyle w:val="Hyperlink"/>
          </w:rPr>
          <w:fldChar w:fldCharType="end"/>
        </w:r>
      </w:del>
    </w:p>
    <w:p w14:paraId="393CE1B7" w14:textId="77777777" w:rsidR="0016696A" w:rsidRDefault="003D44B4" w:rsidP="00C936FD">
      <w:pPr>
        <w:pStyle w:val="Bibliography"/>
      </w:pPr>
      <w:bookmarkStart w:id="484" w:name="X4d78eac5dad262ef2a233c8ad9b66b0f5b3cd1c"/>
      <w:bookmarkEnd w:id="481"/>
      <w:r>
        <w:t xml:space="preserve">Bernstein, B. (1999). Vertical and Horizontal Discourse: An Essay. </w:t>
      </w:r>
      <w:r>
        <w:rPr>
          <w:i/>
        </w:rPr>
        <w:t>British Journal of Sociology of Education</w:t>
      </w:r>
      <w:r>
        <w:t xml:space="preserve">, </w:t>
      </w:r>
      <w:r>
        <w:rPr>
          <w:i/>
        </w:rPr>
        <w:t>20</w:t>
      </w:r>
      <w:r>
        <w:t xml:space="preserve">(2), 157–173. </w:t>
      </w:r>
      <w:ins w:id="485" w:author="Okan Bulut" w:date="2021-07-26T14:58:00Z">
        <w:r w:rsidR="00243BFC">
          <w:fldChar w:fldCharType="begin"/>
        </w:r>
        <w:r w:rsidR="00243BFC">
          <w:instrText xml:space="preserve"> HYPERLINK "about:blank" \h </w:instrText>
        </w:r>
        <w:r w:rsidR="00243BFC">
          <w:fldChar w:fldCharType="separate"/>
        </w:r>
        <w:r>
          <w:rPr>
            <w:rStyle w:val="Hyperlink"/>
          </w:rPr>
          <w:t>https://doi.org/10/ftmsvc</w:t>
        </w:r>
        <w:r w:rsidR="00243BFC">
          <w:rPr>
            <w:rStyle w:val="Hyperlink"/>
          </w:rPr>
          <w:fldChar w:fldCharType="end"/>
        </w:r>
      </w:ins>
      <w:del w:id="486" w:author="Okan Bulut" w:date="2021-07-26T14:58:00Z">
        <w:r w:rsidR="00243BFC">
          <w:fldChar w:fldCharType="begin"/>
        </w:r>
        <w:r w:rsidR="00243BFC">
          <w:delInstrText xml:space="preserve"> HYPERLINK "https://doi.org/10/ftmsvc" \h </w:delInstrText>
        </w:r>
        <w:r w:rsidR="00243BFC">
          <w:fldChar w:fldCharType="separate"/>
        </w:r>
        <w:r>
          <w:rPr>
            <w:rStyle w:val="Hyperlink"/>
          </w:rPr>
          <w:delText>https://doi.org/10/ftmsvc</w:delText>
        </w:r>
        <w:r w:rsidR="00243BFC">
          <w:rPr>
            <w:rStyle w:val="Hyperlink"/>
          </w:rPr>
          <w:fldChar w:fldCharType="end"/>
        </w:r>
      </w:del>
    </w:p>
    <w:p w14:paraId="6FABF528" w14:textId="77777777" w:rsidR="0016696A" w:rsidRDefault="003D44B4" w:rsidP="00C936FD">
      <w:pPr>
        <w:pStyle w:val="Bibliography"/>
      </w:pPr>
      <w:bookmarkStart w:id="487" w:name="ref-biggsWhatStudentDoes1999"/>
      <w:bookmarkEnd w:id="484"/>
      <w:r>
        <w:t xml:space="preserve">Biggs, J. (1999). What the Student Does: Teaching for enhanced learning. </w:t>
      </w:r>
      <w:r>
        <w:rPr>
          <w:i/>
        </w:rPr>
        <w:t>Higher Education Research &amp; Development</w:t>
      </w:r>
      <w:r>
        <w:t xml:space="preserve">, </w:t>
      </w:r>
      <w:r>
        <w:rPr>
          <w:i/>
        </w:rPr>
        <w:t>18</w:t>
      </w:r>
      <w:r>
        <w:t xml:space="preserve">(1), 57–75. </w:t>
      </w:r>
      <w:ins w:id="488" w:author="Okan Bulut" w:date="2021-07-26T14:58:00Z">
        <w:r w:rsidR="00243BFC">
          <w:fldChar w:fldCharType="begin"/>
        </w:r>
        <w:r w:rsidR="00243BFC">
          <w:instrText xml:space="preserve"> HYPERLINK "about:blank" \h </w:instrText>
        </w:r>
        <w:r w:rsidR="00243BFC">
          <w:fldChar w:fldCharType="separate"/>
        </w:r>
        <w:r>
          <w:rPr>
            <w:rStyle w:val="Hyperlink"/>
          </w:rPr>
          <w:t>https://doi.org/10/drgphk</w:t>
        </w:r>
        <w:r w:rsidR="00243BFC">
          <w:rPr>
            <w:rStyle w:val="Hyperlink"/>
          </w:rPr>
          <w:fldChar w:fldCharType="end"/>
        </w:r>
      </w:ins>
      <w:del w:id="489" w:author="Okan Bulut" w:date="2021-07-26T14:58:00Z">
        <w:r w:rsidR="00243BFC">
          <w:fldChar w:fldCharType="begin"/>
        </w:r>
        <w:r w:rsidR="00243BFC">
          <w:delInstrText xml:space="preserve"> HYPERLINK "https://doi.org/10/drgphk" \h </w:delInstrText>
        </w:r>
        <w:r w:rsidR="00243BFC">
          <w:fldChar w:fldCharType="separate"/>
        </w:r>
        <w:r>
          <w:rPr>
            <w:rStyle w:val="Hyperlink"/>
          </w:rPr>
          <w:delText>https://doi.org/10/drgphk</w:delText>
        </w:r>
        <w:r w:rsidR="00243BFC">
          <w:rPr>
            <w:rStyle w:val="Hyperlink"/>
          </w:rPr>
          <w:fldChar w:fldCharType="end"/>
        </w:r>
      </w:del>
    </w:p>
    <w:p w14:paraId="32E8EAE8" w14:textId="77777777" w:rsidR="0016696A" w:rsidRDefault="003D44B4" w:rsidP="00C936FD">
      <w:pPr>
        <w:pStyle w:val="Bibliography"/>
      </w:pPr>
      <w:bookmarkStart w:id="490" w:name="X6d502c1fbcba67bdb61d23bc33194bf5c0f1ecb"/>
      <w:bookmarkEnd w:id="487"/>
      <w:r>
        <w:t xml:space="preserve">Biggs, J. (1996). Enhancing teaching through constructive alignment. </w:t>
      </w:r>
      <w:r>
        <w:rPr>
          <w:i/>
        </w:rPr>
        <w:t>Higher Education</w:t>
      </w:r>
      <w:r>
        <w:t xml:space="preserve">, </w:t>
      </w:r>
      <w:r>
        <w:rPr>
          <w:i/>
        </w:rPr>
        <w:t>32</w:t>
      </w:r>
      <w:r>
        <w:t xml:space="preserve">(3), 347–364. </w:t>
      </w:r>
      <w:ins w:id="491" w:author="Okan Bulut" w:date="2021-07-26T14:58:00Z">
        <w:r w:rsidR="00243BFC">
          <w:fldChar w:fldCharType="begin"/>
        </w:r>
        <w:r w:rsidR="00243BFC">
          <w:instrText xml:space="preserve"> HYPERLINK "about:blank" \h </w:instrText>
        </w:r>
        <w:r w:rsidR="00243BFC">
          <w:fldChar w:fldCharType="separate"/>
        </w:r>
        <w:r>
          <w:rPr>
            <w:rStyle w:val="Hyperlink"/>
          </w:rPr>
          <w:t>https://doi.org/10/chx3gp</w:t>
        </w:r>
        <w:r w:rsidR="00243BFC">
          <w:rPr>
            <w:rStyle w:val="Hyperlink"/>
          </w:rPr>
          <w:fldChar w:fldCharType="end"/>
        </w:r>
      </w:ins>
      <w:del w:id="492" w:author="Okan Bulut" w:date="2021-07-26T14:58:00Z">
        <w:r w:rsidR="00243BFC">
          <w:fldChar w:fldCharType="begin"/>
        </w:r>
        <w:r w:rsidR="00243BFC">
          <w:delInstrText xml:space="preserve"> HYPERLINK "https://doi.org/10/chx3gp" \h </w:delInstrText>
        </w:r>
        <w:r w:rsidR="00243BFC">
          <w:fldChar w:fldCharType="separate"/>
        </w:r>
        <w:r>
          <w:rPr>
            <w:rStyle w:val="Hyperlink"/>
          </w:rPr>
          <w:delText>https://doi.org/10/chx3gp</w:delText>
        </w:r>
        <w:r w:rsidR="00243BFC">
          <w:rPr>
            <w:rStyle w:val="Hyperlink"/>
          </w:rPr>
          <w:fldChar w:fldCharType="end"/>
        </w:r>
      </w:del>
    </w:p>
    <w:p w14:paraId="2C8884FF" w14:textId="77777777" w:rsidR="0016696A" w:rsidRDefault="003D44B4" w:rsidP="00C936FD">
      <w:pPr>
        <w:pStyle w:val="Bibliography"/>
      </w:pPr>
      <w:bookmarkStart w:id="493" w:name="ref-biggsTheoryPracticeCognitive1993"/>
      <w:bookmarkEnd w:id="490"/>
      <w:r>
        <w:t xml:space="preserve">Biggs, J. B. (1993). From Theory to Practice: A Cognitive Systems Approach. </w:t>
      </w:r>
      <w:r>
        <w:rPr>
          <w:i/>
        </w:rPr>
        <w:t>Higher Education Research &amp; Development</w:t>
      </w:r>
      <w:r>
        <w:t xml:space="preserve">, </w:t>
      </w:r>
      <w:r>
        <w:rPr>
          <w:i/>
        </w:rPr>
        <w:t>12</w:t>
      </w:r>
      <w:r>
        <w:t xml:space="preserve">(1), 73–85. </w:t>
      </w:r>
      <w:ins w:id="494" w:author="Okan Bulut" w:date="2021-07-26T14:58:00Z">
        <w:r w:rsidR="00243BFC">
          <w:fldChar w:fldCharType="begin"/>
        </w:r>
        <w:r w:rsidR="00243BFC">
          <w:instrText xml:space="preserve"> HYPERLINK "about:blank" \h </w:instrText>
        </w:r>
        <w:r w:rsidR="00243BFC">
          <w:fldChar w:fldCharType="separate"/>
        </w:r>
        <w:r>
          <w:rPr>
            <w:rStyle w:val="Hyperlink"/>
          </w:rPr>
          <w:t>https://doi.org/10/ccdmd9</w:t>
        </w:r>
        <w:r w:rsidR="00243BFC">
          <w:rPr>
            <w:rStyle w:val="Hyperlink"/>
          </w:rPr>
          <w:fldChar w:fldCharType="end"/>
        </w:r>
      </w:ins>
      <w:del w:id="495" w:author="Okan Bulut" w:date="2021-07-26T14:58:00Z">
        <w:r w:rsidR="00243BFC">
          <w:fldChar w:fldCharType="begin"/>
        </w:r>
        <w:r w:rsidR="00243BFC">
          <w:delInstrText xml:space="preserve"> HYPERLINK "https://doi.org/10/ccdmd9" \h </w:delInstrText>
        </w:r>
        <w:r w:rsidR="00243BFC">
          <w:fldChar w:fldCharType="separate"/>
        </w:r>
        <w:r>
          <w:rPr>
            <w:rStyle w:val="Hyperlink"/>
          </w:rPr>
          <w:delText>https://doi.org/10/ccdmd9</w:delText>
        </w:r>
        <w:r w:rsidR="00243BFC">
          <w:rPr>
            <w:rStyle w:val="Hyperlink"/>
          </w:rPr>
          <w:fldChar w:fldCharType="end"/>
        </w:r>
      </w:del>
    </w:p>
    <w:p w14:paraId="0C6305C1" w14:textId="77777777" w:rsidR="0016696A" w:rsidRDefault="003D44B4" w:rsidP="00C936FD">
      <w:pPr>
        <w:pStyle w:val="Bibliography"/>
      </w:pPr>
      <w:bookmarkStart w:id="496" w:name="ref-biggsTeachingQualityLearning2011"/>
      <w:bookmarkEnd w:id="493"/>
      <w:r>
        <w:t xml:space="preserve">Biggs, J., &amp; Tang, C. (2011). </w:t>
      </w:r>
      <w:r>
        <w:rPr>
          <w:i/>
        </w:rPr>
        <w:t>Teaching for quality learning at university: What the student does</w:t>
      </w:r>
      <w:r>
        <w:t xml:space="preserve"> (4th ed.). Society for Research into Higher Education &amp; Open University Press.</w:t>
      </w:r>
    </w:p>
    <w:p w14:paraId="4DE06BCB" w14:textId="77777777" w:rsidR="0016696A" w:rsidRDefault="003D44B4" w:rsidP="00C936FD">
      <w:pPr>
        <w:pStyle w:val="Bibliography"/>
      </w:pPr>
      <w:bookmarkStart w:id="497" w:name="Xc76d39639031b5cbd0d7de9b867d6e61ba5f74c"/>
      <w:bookmarkEnd w:id="496"/>
      <w:r>
        <w:t xml:space="preserve">Birenbaum, M. (1996). Assessment 2000: Towards a pluralistic approach to assessment. In M. Birenbaum &amp; F. J. R. C. Dochy (Eds.), </w:t>
      </w:r>
      <w:r>
        <w:rPr>
          <w:i/>
        </w:rPr>
        <w:t>Alternatives in assessment of achievements, learning processes and prior knowledge</w:t>
      </w:r>
      <w:r>
        <w:t xml:space="preserve"> (Vol. 42, pp. 3–29). Kluwer Academic/Plenum Publishers.</w:t>
      </w:r>
    </w:p>
    <w:p w14:paraId="35942ACE" w14:textId="77777777" w:rsidR="0016696A" w:rsidRDefault="003D44B4" w:rsidP="00C936FD">
      <w:pPr>
        <w:pStyle w:val="Bibliography"/>
      </w:pPr>
      <w:bookmarkStart w:id="498" w:name="ref-birenbaumNewInsightsLearning2003"/>
      <w:bookmarkEnd w:id="497"/>
      <w:r>
        <w:t xml:space="preserve">Birenbaum, M. (2003). New insights into learning and teaching and their implications for assessment. In M. Segers, F. Dochy, &amp; E. Cascallar (Eds.), </w:t>
      </w:r>
      <w:r>
        <w:rPr>
          <w:i/>
        </w:rPr>
        <w:t xml:space="preserve">Opti- mising new modes of </w:t>
      </w:r>
      <w:r>
        <w:rPr>
          <w:i/>
        </w:rPr>
        <w:lastRenderedPageBreak/>
        <w:t>assessment: In search of qualities and standards</w:t>
      </w:r>
      <w:r>
        <w:t xml:space="preserve"> (pp. 13–36). Kluwer Academic Publishers.</w:t>
      </w:r>
    </w:p>
    <w:p w14:paraId="103AF56F" w14:textId="77777777" w:rsidR="0016696A" w:rsidRDefault="003D44B4" w:rsidP="00C936FD">
      <w:pPr>
        <w:pStyle w:val="Bibliography"/>
      </w:pPr>
      <w:bookmarkStart w:id="499" w:name="Xed666ae61dbae1b52e6dfe20fa7c7ad7b3c36ec"/>
      <w:bookmarkEnd w:id="498"/>
      <w:r>
        <w:t xml:space="preserve">Birenbaum, M. (2007). Assessment and Instruction Preferences and Their Relationship with Test Anxiety and Learning Strategies. </w:t>
      </w:r>
      <w:r>
        <w:rPr>
          <w:i/>
        </w:rPr>
        <w:t>Higher Education</w:t>
      </w:r>
      <w:r>
        <w:t xml:space="preserve">, </w:t>
      </w:r>
      <w:r>
        <w:rPr>
          <w:i/>
        </w:rPr>
        <w:t>53</w:t>
      </w:r>
      <w:r>
        <w:t xml:space="preserve">(6), 749–768. </w:t>
      </w:r>
      <w:ins w:id="500" w:author="Okan Bulut" w:date="2021-07-26T14:58:00Z">
        <w:r w:rsidR="00243BFC">
          <w:fldChar w:fldCharType="begin"/>
        </w:r>
        <w:r w:rsidR="00243BFC">
          <w:instrText xml:space="preserve"> HYPERLINK "about:blank" \h </w:instrText>
        </w:r>
        <w:r w:rsidR="00243BFC">
          <w:fldChar w:fldCharType="separate"/>
        </w:r>
        <w:r>
          <w:rPr>
            <w:rStyle w:val="Hyperlink"/>
          </w:rPr>
          <w:t>https://doi.org/10/cqgvs8</w:t>
        </w:r>
        <w:r w:rsidR="00243BFC">
          <w:rPr>
            <w:rStyle w:val="Hyperlink"/>
          </w:rPr>
          <w:fldChar w:fldCharType="end"/>
        </w:r>
      </w:ins>
      <w:del w:id="501" w:author="Okan Bulut" w:date="2021-07-26T14:58:00Z">
        <w:r w:rsidR="00243BFC">
          <w:fldChar w:fldCharType="begin"/>
        </w:r>
        <w:r w:rsidR="00243BFC">
          <w:delInstrText xml:space="preserve"> HYPERLINK "https://doi.org/10/cqgvs8" \h </w:delInstrText>
        </w:r>
        <w:r w:rsidR="00243BFC">
          <w:fldChar w:fldCharType="separate"/>
        </w:r>
        <w:r>
          <w:rPr>
            <w:rStyle w:val="Hyperlink"/>
          </w:rPr>
          <w:delText>https://doi.org/10/cqgvs8</w:delText>
        </w:r>
        <w:r w:rsidR="00243BFC">
          <w:rPr>
            <w:rStyle w:val="Hyperlink"/>
          </w:rPr>
          <w:fldChar w:fldCharType="end"/>
        </w:r>
      </w:del>
    </w:p>
    <w:p w14:paraId="40E65993" w14:textId="77777777" w:rsidR="0016696A" w:rsidRDefault="003D44B4" w:rsidP="00C936FD">
      <w:pPr>
        <w:pStyle w:val="Bibliography"/>
      </w:pPr>
      <w:bookmarkStart w:id="502" w:name="ref-blackAssessmentClassroomLearning1998"/>
      <w:bookmarkEnd w:id="499"/>
      <w:r>
        <w:t xml:space="preserve">Black, P., &amp; Wiliam, D. (1998). Assessment and Classroom Learning. </w:t>
      </w:r>
      <w:r>
        <w:rPr>
          <w:i/>
        </w:rPr>
        <w:t>Assessment in Education: Principles, Policy &amp; Practice</w:t>
      </w:r>
      <w:r>
        <w:t xml:space="preserve">, </w:t>
      </w:r>
      <w:r>
        <w:rPr>
          <w:i/>
        </w:rPr>
        <w:t>5</w:t>
      </w:r>
      <w:r>
        <w:t xml:space="preserve">(1), 7–74. </w:t>
      </w:r>
      <w:ins w:id="503" w:author="Okan Bulut" w:date="2021-07-26T14:58:00Z">
        <w:r w:rsidR="00243BFC">
          <w:fldChar w:fldCharType="begin"/>
        </w:r>
        <w:r w:rsidR="00243BFC">
          <w:instrText xml:space="preserve"> HYPERLINK "about:blank" \h </w:instrText>
        </w:r>
        <w:r w:rsidR="00243BFC">
          <w:fldChar w:fldCharType="separate"/>
        </w:r>
        <w:r>
          <w:rPr>
            <w:rStyle w:val="Hyperlink"/>
          </w:rPr>
          <w:t>https://doi.org/10/fpnss4</w:t>
        </w:r>
        <w:r w:rsidR="00243BFC">
          <w:rPr>
            <w:rStyle w:val="Hyperlink"/>
          </w:rPr>
          <w:fldChar w:fldCharType="end"/>
        </w:r>
      </w:ins>
      <w:del w:id="504" w:author="Okan Bulut" w:date="2021-07-26T14:58:00Z">
        <w:r w:rsidR="00243BFC">
          <w:fldChar w:fldCharType="begin"/>
        </w:r>
        <w:r w:rsidR="00243BFC">
          <w:delInstrText xml:space="preserve"> HYPERLINK "https://doi.org/10/fpnss4" \h </w:delInstrText>
        </w:r>
        <w:r w:rsidR="00243BFC">
          <w:fldChar w:fldCharType="separate"/>
        </w:r>
        <w:r>
          <w:rPr>
            <w:rStyle w:val="Hyperlink"/>
          </w:rPr>
          <w:delText>https://doi.org/10/fpnss4</w:delText>
        </w:r>
        <w:r w:rsidR="00243BFC">
          <w:rPr>
            <w:rStyle w:val="Hyperlink"/>
          </w:rPr>
          <w:fldChar w:fldCharType="end"/>
        </w:r>
      </w:del>
    </w:p>
    <w:p w14:paraId="6007235C" w14:textId="77777777" w:rsidR="0016696A" w:rsidRDefault="003D44B4" w:rsidP="00C936FD">
      <w:pPr>
        <w:pStyle w:val="Bibliography"/>
      </w:pPr>
      <w:bookmarkStart w:id="505" w:name="ref-bloomLearningMasteryInstruction1968"/>
      <w:bookmarkEnd w:id="502"/>
      <w:r>
        <w:t xml:space="preserve">Bloom, B. (1968). Learning for Mastery. Instruction and Curriculum. Regional Education Laboratory for the Carolinas and Virginia, Topical Papers and Reprints, Number 1. </w:t>
      </w:r>
      <w:r>
        <w:rPr>
          <w:i/>
        </w:rPr>
        <w:t>Evaluation Comment</w:t>
      </w:r>
      <w:r>
        <w:t xml:space="preserve">, </w:t>
      </w:r>
      <w:r>
        <w:rPr>
          <w:i/>
        </w:rPr>
        <w:t>1</w:t>
      </w:r>
      <w:r>
        <w:t xml:space="preserve">(2), 12. </w:t>
      </w:r>
      <w:ins w:id="506" w:author="Okan Bulut" w:date="2021-07-26T14:58:00Z">
        <w:r w:rsidR="00243BFC">
          <w:fldChar w:fldCharType="begin"/>
        </w:r>
        <w:r w:rsidR="00243BFC">
          <w:instrText xml:space="preserve"> HYPERLINK "about:blank" \h </w:instrText>
        </w:r>
        <w:r w:rsidR="00243BFC">
          <w:fldChar w:fldCharType="separate"/>
        </w:r>
        <w:r>
          <w:rPr>
            <w:rStyle w:val="Hyperlink"/>
          </w:rPr>
          <w:t>https://eric.ed.gov/?id=ED053419</w:t>
        </w:r>
        <w:r w:rsidR="00243BFC">
          <w:rPr>
            <w:rStyle w:val="Hyperlink"/>
          </w:rPr>
          <w:fldChar w:fldCharType="end"/>
        </w:r>
      </w:ins>
      <w:del w:id="507" w:author="Okan Bulut" w:date="2021-07-26T14:58:00Z">
        <w:r w:rsidR="00243BFC">
          <w:fldChar w:fldCharType="begin"/>
        </w:r>
        <w:r w:rsidR="00243BFC">
          <w:delInstrText xml:space="preserve"> HYPERLINK "https://eric.ed.gov/?id=ED053419" \h </w:delInstrText>
        </w:r>
        <w:r w:rsidR="00243BFC">
          <w:fldChar w:fldCharType="separate"/>
        </w:r>
        <w:r>
          <w:rPr>
            <w:rStyle w:val="Hyperlink"/>
          </w:rPr>
          <w:delText>https://eric.ed.gov/?id=ED053419</w:delText>
        </w:r>
        <w:r w:rsidR="00243BFC">
          <w:rPr>
            <w:rStyle w:val="Hyperlink"/>
          </w:rPr>
          <w:fldChar w:fldCharType="end"/>
        </w:r>
      </w:del>
    </w:p>
    <w:p w14:paraId="0CE45ACA" w14:textId="77777777" w:rsidR="0016696A" w:rsidRDefault="003D44B4" w:rsidP="00C936FD">
      <w:pPr>
        <w:pStyle w:val="Bibliography"/>
      </w:pPr>
      <w:bookmarkStart w:id="508" w:name="ref-boudChallengesReformingHigher2020"/>
      <w:bookmarkEnd w:id="505"/>
      <w:r>
        <w:t xml:space="preserve">Boud, D. (2020). Challenges in reforming higher education assessment: A perspective from afar. </w:t>
      </w:r>
      <w:r>
        <w:rPr>
          <w:i/>
        </w:rPr>
        <w:t>RELIEVE - Revista Electrónica de Investigación Y Evaluación Educativa</w:t>
      </w:r>
      <w:r>
        <w:t xml:space="preserve">, </w:t>
      </w:r>
      <w:r>
        <w:rPr>
          <w:i/>
        </w:rPr>
        <w:t>26</w:t>
      </w:r>
      <w:r>
        <w:t xml:space="preserve">(1). </w:t>
      </w:r>
      <w:ins w:id="509" w:author="Okan Bulut" w:date="2021-07-26T14:58:00Z">
        <w:r w:rsidR="00243BFC">
          <w:fldChar w:fldCharType="begin"/>
        </w:r>
        <w:r w:rsidR="00243BFC">
          <w:instrText xml:space="preserve"> HYPERLINK "about:blank" \h </w:instrText>
        </w:r>
        <w:r w:rsidR="00243BFC">
          <w:fldChar w:fldCharType="separate"/>
        </w:r>
        <w:r>
          <w:rPr>
            <w:rStyle w:val="Hyperlink"/>
          </w:rPr>
          <w:t>https://doi.org/10/gjvpw5</w:t>
        </w:r>
        <w:r w:rsidR="00243BFC">
          <w:rPr>
            <w:rStyle w:val="Hyperlink"/>
          </w:rPr>
          <w:fldChar w:fldCharType="end"/>
        </w:r>
      </w:ins>
      <w:del w:id="510" w:author="Okan Bulut" w:date="2021-07-26T14:58:00Z">
        <w:r w:rsidR="00243BFC">
          <w:fldChar w:fldCharType="begin"/>
        </w:r>
        <w:r w:rsidR="00243BFC">
          <w:delInstrText xml:space="preserve"> HYPERLINK "https://doi.org/10/gjvpw5" \h </w:delInstrText>
        </w:r>
        <w:r w:rsidR="00243BFC">
          <w:fldChar w:fldCharType="separate"/>
        </w:r>
        <w:r>
          <w:rPr>
            <w:rStyle w:val="Hyperlink"/>
          </w:rPr>
          <w:delText>https://doi.org/10/gjvpw5</w:delText>
        </w:r>
        <w:r w:rsidR="00243BFC">
          <w:rPr>
            <w:rStyle w:val="Hyperlink"/>
          </w:rPr>
          <w:fldChar w:fldCharType="end"/>
        </w:r>
      </w:del>
    </w:p>
    <w:p w14:paraId="2F7BAD1C" w14:textId="77777777" w:rsidR="0016696A" w:rsidRDefault="003D44B4" w:rsidP="00C936FD">
      <w:pPr>
        <w:pStyle w:val="Bibliography"/>
      </w:pPr>
      <w:bookmarkStart w:id="511" w:name="X37eab5d4961ef5dec4a83729881ef2d687f04ae"/>
      <w:bookmarkEnd w:id="508"/>
      <w:r>
        <w:t xml:space="preserve">Braguinski, N. (2018). An (An)Archive of Communication: Interactive Toys as Interlocutor. </w:t>
      </w:r>
      <w:r>
        <w:rPr>
          <w:i/>
        </w:rPr>
        <w:t>Communication +1</w:t>
      </w:r>
      <w:r>
        <w:t xml:space="preserve">, </w:t>
      </w:r>
      <w:r>
        <w:rPr>
          <w:i/>
        </w:rPr>
        <w:t>7</w:t>
      </w:r>
      <w:r>
        <w:t xml:space="preserve">(1), 19. </w:t>
      </w:r>
      <w:ins w:id="512" w:author="Okan Bulut" w:date="2021-07-26T14:58:00Z">
        <w:r w:rsidR="00243BFC">
          <w:fldChar w:fldCharType="begin"/>
        </w:r>
        <w:r w:rsidR="00243BFC">
          <w:instrText xml:space="preserve"> HYPERLINK "about:blank" \h </w:instrText>
        </w:r>
        <w:r w:rsidR="00243BFC">
          <w:fldChar w:fldCharType="separate"/>
        </w:r>
        <w:r>
          <w:rPr>
            <w:rStyle w:val="Hyperlink"/>
          </w:rPr>
          <w:t>https://pure.mpg.de/rest/items/item_3326892/component/file_3327086/content</w:t>
        </w:r>
        <w:r w:rsidR="00243BFC">
          <w:rPr>
            <w:rStyle w:val="Hyperlink"/>
          </w:rPr>
          <w:fldChar w:fldCharType="end"/>
        </w:r>
      </w:ins>
      <w:del w:id="513" w:author="Okan Bulut" w:date="2021-07-26T14:58:00Z">
        <w:r w:rsidR="00243BFC">
          <w:fldChar w:fldCharType="begin"/>
        </w:r>
        <w:r w:rsidR="00243BFC">
          <w:delInstrText xml:space="preserve"> HYPERLINK "https://pure.mpg.de/rest/items/item_3326892/component/file_3327086/content" \h </w:delInstrText>
        </w:r>
        <w:r w:rsidR="00243BFC">
          <w:fldChar w:fldCharType="separate"/>
        </w:r>
        <w:r>
          <w:rPr>
            <w:rStyle w:val="Hyperlink"/>
          </w:rPr>
          <w:delText>https://pure.mpg.de/rest/items/item_3326892/component/file_3327086/content</w:delText>
        </w:r>
        <w:r w:rsidR="00243BFC">
          <w:rPr>
            <w:rStyle w:val="Hyperlink"/>
          </w:rPr>
          <w:fldChar w:fldCharType="end"/>
        </w:r>
      </w:del>
    </w:p>
    <w:p w14:paraId="36ACC7B7" w14:textId="77777777" w:rsidR="0016696A" w:rsidRDefault="003D44B4" w:rsidP="00C936FD">
      <w:pPr>
        <w:pStyle w:val="Bibliography"/>
      </w:pPr>
      <w:bookmarkStart w:id="514" w:name="X51a879b1b801bbc5ad6e7fc588f4456f2973b2d"/>
      <w:bookmarkEnd w:id="511"/>
      <w:r>
        <w:t xml:space="preserve">Broadfoot, P. (2016). Assessment for Twenty-First-Century Learning: The Challenges Ahead. In M. J. Spector, B. B. Lockee, &amp; M. D. Childress (Eds.), </w:t>
      </w:r>
      <w:r>
        <w:rPr>
          <w:i/>
        </w:rPr>
        <w:t>Learning, Design, and Technology</w:t>
      </w:r>
      <w:r>
        <w:t xml:space="preserve"> (pp. 1–23). Springer International Publishing. </w:t>
      </w:r>
      <w:ins w:id="515" w:author="Okan Bulut" w:date="2021-07-26T14:58:00Z">
        <w:r w:rsidR="00243BFC">
          <w:fldChar w:fldCharType="begin"/>
        </w:r>
        <w:r w:rsidR="00243BFC">
          <w:instrText xml:space="preserve"> HYPERLINK "about:blank" \h </w:instrText>
        </w:r>
        <w:r w:rsidR="00243BFC">
          <w:fldChar w:fldCharType="separate"/>
        </w:r>
        <w:r>
          <w:rPr>
            <w:rStyle w:val="Hyperlink"/>
          </w:rPr>
          <w:t>https://doi.org/10.1007/978-3-319-17727-4_64-1</w:t>
        </w:r>
        <w:r w:rsidR="00243BFC">
          <w:rPr>
            <w:rStyle w:val="Hyperlink"/>
          </w:rPr>
          <w:fldChar w:fldCharType="end"/>
        </w:r>
      </w:ins>
      <w:del w:id="516" w:author="Okan Bulut" w:date="2021-07-26T14:58:00Z">
        <w:r w:rsidR="00243BFC">
          <w:fldChar w:fldCharType="begin"/>
        </w:r>
        <w:r w:rsidR="00243BFC">
          <w:delInstrText xml:space="preserve"> HYPERLINK "https://doi.org/10.1007/978-3-319-17727-4_64-1" \h </w:delInstrText>
        </w:r>
        <w:r w:rsidR="00243BFC">
          <w:fldChar w:fldCharType="separate"/>
        </w:r>
        <w:r>
          <w:rPr>
            <w:rStyle w:val="Hyperlink"/>
          </w:rPr>
          <w:delText>https://doi.org/10.1007/978-3-319-17727-4_64-1</w:delText>
        </w:r>
        <w:r w:rsidR="00243BFC">
          <w:rPr>
            <w:rStyle w:val="Hyperlink"/>
          </w:rPr>
          <w:fldChar w:fldCharType="end"/>
        </w:r>
      </w:del>
    </w:p>
    <w:p w14:paraId="1D768855" w14:textId="77777777" w:rsidR="0016696A" w:rsidRDefault="003D44B4" w:rsidP="00C936FD">
      <w:pPr>
        <w:pStyle w:val="Bibliography"/>
      </w:pPr>
      <w:bookmarkStart w:id="517" w:name="X36e21314cdda5af289172df8b2fdcbf83ba9ea4"/>
      <w:bookmarkEnd w:id="514"/>
      <w:r>
        <w:t xml:space="preserve">Brookhart, S. M. (2011). Educational Assessment Knowledge and Skills for Teachers. </w:t>
      </w:r>
      <w:r>
        <w:rPr>
          <w:i/>
        </w:rPr>
        <w:t>Educational Measurement: Issues and Practice</w:t>
      </w:r>
      <w:r>
        <w:t xml:space="preserve">, </w:t>
      </w:r>
      <w:r>
        <w:rPr>
          <w:i/>
        </w:rPr>
        <w:t>30</w:t>
      </w:r>
      <w:r>
        <w:t xml:space="preserve">, 3–12. </w:t>
      </w:r>
      <w:ins w:id="518" w:author="Okan Bulut" w:date="2021-07-26T14:58:00Z">
        <w:r w:rsidR="00243BFC">
          <w:fldChar w:fldCharType="begin"/>
        </w:r>
        <w:r w:rsidR="00243BFC">
          <w:instrText xml:space="preserve"> HYPERLINK "about:blank" \h </w:instrText>
        </w:r>
        <w:r w:rsidR="00243BFC">
          <w:fldChar w:fldCharType="separate"/>
        </w:r>
        <w:r>
          <w:rPr>
            <w:rStyle w:val="Hyperlink"/>
          </w:rPr>
          <w:t>https://doi.org/10/cwcqj4</w:t>
        </w:r>
        <w:r w:rsidR="00243BFC">
          <w:rPr>
            <w:rStyle w:val="Hyperlink"/>
          </w:rPr>
          <w:fldChar w:fldCharType="end"/>
        </w:r>
      </w:ins>
      <w:del w:id="519" w:author="Okan Bulut" w:date="2021-07-26T14:58:00Z">
        <w:r w:rsidR="00243BFC">
          <w:fldChar w:fldCharType="begin"/>
        </w:r>
        <w:r w:rsidR="00243BFC">
          <w:delInstrText xml:space="preserve"> HYPERLINK "https://doi.org/10/cwcqj4" \h </w:delInstrText>
        </w:r>
        <w:r w:rsidR="00243BFC">
          <w:fldChar w:fldCharType="separate"/>
        </w:r>
        <w:r>
          <w:rPr>
            <w:rStyle w:val="Hyperlink"/>
          </w:rPr>
          <w:delText>https://doi.org/10/cwcqj4</w:delText>
        </w:r>
        <w:r w:rsidR="00243BFC">
          <w:rPr>
            <w:rStyle w:val="Hyperlink"/>
          </w:rPr>
          <w:fldChar w:fldCharType="end"/>
        </w:r>
      </w:del>
    </w:p>
    <w:p w14:paraId="6758D7FA" w14:textId="77777777" w:rsidR="0016696A" w:rsidRDefault="003D44B4" w:rsidP="00C936FD">
      <w:pPr>
        <w:pStyle w:val="Bibliography"/>
      </w:pPr>
      <w:bookmarkStart w:id="520" w:name="X398061bedf4ca6ea011494eb395f9026963cd42"/>
      <w:bookmarkEnd w:id="517"/>
      <w:r>
        <w:lastRenderedPageBreak/>
        <w:t xml:space="preserve">Brown, G. (2017). </w:t>
      </w:r>
      <w:r>
        <w:rPr>
          <w:i/>
        </w:rPr>
        <w:t>Teachers Conceptions of Assessment - Secondary Schools Long and Abridged</w:t>
      </w:r>
      <w:r>
        <w:t xml:space="preserve">. </w:t>
      </w:r>
      <w:ins w:id="521" w:author="Okan Bulut" w:date="2021-07-26T14:58:00Z">
        <w:r w:rsidR="00243BFC">
          <w:fldChar w:fldCharType="begin"/>
        </w:r>
        <w:r w:rsidR="00243BFC">
          <w:instrText xml:space="preserve"> HYPERLINK "about:blank" \h </w:instrText>
        </w:r>
        <w:r w:rsidR="00243BFC">
          <w:fldChar w:fldCharType="separate"/>
        </w:r>
        <w:r>
          <w:rPr>
            <w:rStyle w:val="Hyperlink"/>
          </w:rPr>
          <w:t>https://doi.org/10/gj4tz6</w:t>
        </w:r>
        <w:r w:rsidR="00243BFC">
          <w:rPr>
            <w:rStyle w:val="Hyperlink"/>
          </w:rPr>
          <w:fldChar w:fldCharType="end"/>
        </w:r>
      </w:ins>
      <w:del w:id="522" w:author="Okan Bulut" w:date="2021-07-26T14:58:00Z">
        <w:r w:rsidR="00243BFC">
          <w:fldChar w:fldCharType="begin"/>
        </w:r>
        <w:r w:rsidR="00243BFC">
          <w:delInstrText xml:space="preserve"> HYPERLINK "https://doi.org/10/gj4tz6" \h </w:delInstrText>
        </w:r>
        <w:r w:rsidR="00243BFC">
          <w:fldChar w:fldCharType="separate"/>
        </w:r>
        <w:r>
          <w:rPr>
            <w:rStyle w:val="Hyperlink"/>
          </w:rPr>
          <w:delText>https://doi.org/10/gj4tz6</w:delText>
        </w:r>
        <w:r w:rsidR="00243BFC">
          <w:rPr>
            <w:rStyle w:val="Hyperlink"/>
          </w:rPr>
          <w:fldChar w:fldCharType="end"/>
        </w:r>
      </w:del>
    </w:p>
    <w:p w14:paraId="56628D60" w14:textId="77777777" w:rsidR="0016696A" w:rsidRDefault="003D44B4" w:rsidP="00C936FD">
      <w:pPr>
        <w:pStyle w:val="Bibliography"/>
      </w:pPr>
      <w:bookmarkStart w:id="523" w:name="X7545160f175b9eeeaf92f7a1f4f6c5a1f4f7d20"/>
      <w:bookmarkEnd w:id="520"/>
      <w:r>
        <w:t xml:space="preserve">Brown, G. T. L., Lake, R., &amp; Matters, G. (2011). Queensland teachers’ conceptions of assessment: The impact of policy priorities on teacher attitudes. </w:t>
      </w:r>
      <w:r>
        <w:rPr>
          <w:i/>
        </w:rPr>
        <w:t>Teaching and Teacher Education</w:t>
      </w:r>
      <w:r>
        <w:t xml:space="preserve">, </w:t>
      </w:r>
      <w:r>
        <w:rPr>
          <w:i/>
        </w:rPr>
        <w:t>27</w:t>
      </w:r>
      <w:r>
        <w:t xml:space="preserve">(1), 210–220. </w:t>
      </w:r>
      <w:ins w:id="524" w:author="Okan Bulut" w:date="2021-07-26T14:58:00Z">
        <w:r w:rsidR="00243BFC">
          <w:fldChar w:fldCharType="begin"/>
        </w:r>
        <w:r w:rsidR="00243BFC">
          <w:instrText xml:space="preserve"> HYPERLINK "about:blank" \h </w:instrText>
        </w:r>
        <w:r w:rsidR="00243BFC">
          <w:fldChar w:fldCharType="separate"/>
        </w:r>
        <w:r>
          <w:rPr>
            <w:rStyle w:val="Hyperlink"/>
          </w:rPr>
          <w:t>https://doi.org/10/c3k8f5</w:t>
        </w:r>
        <w:r w:rsidR="00243BFC">
          <w:rPr>
            <w:rStyle w:val="Hyperlink"/>
          </w:rPr>
          <w:fldChar w:fldCharType="end"/>
        </w:r>
      </w:ins>
      <w:del w:id="525" w:author="Okan Bulut" w:date="2021-07-26T14:58:00Z">
        <w:r w:rsidR="00243BFC">
          <w:fldChar w:fldCharType="begin"/>
        </w:r>
        <w:r w:rsidR="00243BFC">
          <w:delInstrText xml:space="preserve"> HYPERLINK "https://doi.org/10/c3k8f5" \h </w:delInstrText>
        </w:r>
        <w:r w:rsidR="00243BFC">
          <w:fldChar w:fldCharType="separate"/>
        </w:r>
        <w:r>
          <w:rPr>
            <w:rStyle w:val="Hyperlink"/>
          </w:rPr>
          <w:delText>https://doi.org/10/c3k8f5</w:delText>
        </w:r>
        <w:r w:rsidR="00243BFC">
          <w:rPr>
            <w:rStyle w:val="Hyperlink"/>
          </w:rPr>
          <w:fldChar w:fldCharType="end"/>
        </w:r>
      </w:del>
    </w:p>
    <w:p w14:paraId="1DD689DF" w14:textId="77777777" w:rsidR="0016696A" w:rsidRDefault="003D44B4" w:rsidP="00C936FD">
      <w:pPr>
        <w:pStyle w:val="Bibliography"/>
      </w:pPr>
      <w:bookmarkStart w:id="526" w:name="ref-caputiReflectionsNextGeneration2019"/>
      <w:bookmarkEnd w:id="523"/>
      <w:r>
        <w:t xml:space="preserve">Caputi, L. J. (2019). Reflections on the Next Generation NCLEX with Implications for Nursing Programs. </w:t>
      </w:r>
      <w:r>
        <w:rPr>
          <w:i/>
        </w:rPr>
        <w:t>Nursing Education Perspectives</w:t>
      </w:r>
      <w:r>
        <w:t xml:space="preserve">, </w:t>
      </w:r>
      <w:r>
        <w:rPr>
          <w:i/>
        </w:rPr>
        <w:t>40</w:t>
      </w:r>
      <w:r>
        <w:t xml:space="preserve">(1), 2–3. </w:t>
      </w:r>
      <w:ins w:id="527" w:author="Okan Bulut" w:date="2021-07-26T14:58:00Z">
        <w:r w:rsidR="00243BFC">
          <w:fldChar w:fldCharType="begin"/>
        </w:r>
        <w:r w:rsidR="00243BFC">
          <w:instrText xml:space="preserve"> HYPERLINK "about:blank" \h </w:instrText>
        </w:r>
        <w:r w:rsidR="00243BFC">
          <w:fldChar w:fldCharType="separate"/>
        </w:r>
        <w:r>
          <w:rPr>
            <w:rStyle w:val="Hyperlink"/>
          </w:rPr>
          <w:t>https://doi.org/10/d8wq</w:t>
        </w:r>
        <w:r w:rsidR="00243BFC">
          <w:rPr>
            <w:rStyle w:val="Hyperlink"/>
          </w:rPr>
          <w:fldChar w:fldCharType="end"/>
        </w:r>
      </w:ins>
      <w:del w:id="528" w:author="Okan Bulut" w:date="2021-07-26T14:58:00Z">
        <w:r w:rsidR="00243BFC">
          <w:fldChar w:fldCharType="begin"/>
        </w:r>
        <w:r w:rsidR="00243BFC">
          <w:delInstrText xml:space="preserve"> HYPERLINK "https://doi.org/10/d8wq" \h </w:delInstrText>
        </w:r>
        <w:r w:rsidR="00243BFC">
          <w:fldChar w:fldCharType="separate"/>
        </w:r>
        <w:r>
          <w:rPr>
            <w:rStyle w:val="Hyperlink"/>
          </w:rPr>
          <w:delText>https://doi.org/10/d8wq</w:delText>
        </w:r>
        <w:r w:rsidR="00243BFC">
          <w:rPr>
            <w:rStyle w:val="Hyperlink"/>
          </w:rPr>
          <w:fldChar w:fldCharType="end"/>
        </w:r>
      </w:del>
    </w:p>
    <w:p w14:paraId="4A73FC5D" w14:textId="77777777" w:rsidR="0016696A" w:rsidRDefault="003D44B4" w:rsidP="00C936FD">
      <w:pPr>
        <w:pStyle w:val="Bibliography"/>
      </w:pPr>
      <w:bookmarkStart w:id="529" w:name="X8d225d8bf3a6cb9ee5ffa78c73dfa381c6a7c30"/>
      <w:bookmarkEnd w:id="526"/>
      <w:r>
        <w:t xml:space="preserve">Clarke-Midura, J., &amp; Dede, C. (2010). Assessment, Technology, and Change. </w:t>
      </w:r>
      <w:r>
        <w:rPr>
          <w:i/>
        </w:rPr>
        <w:t>Journal of Research on Technology in Education</w:t>
      </w:r>
      <w:r>
        <w:t xml:space="preserve">, </w:t>
      </w:r>
      <w:r>
        <w:rPr>
          <w:i/>
        </w:rPr>
        <w:t>42</w:t>
      </w:r>
      <w:r>
        <w:t xml:space="preserve">(3), 309–328. </w:t>
      </w:r>
      <w:ins w:id="530" w:author="Okan Bulut" w:date="2021-07-26T14:58:00Z">
        <w:r w:rsidR="00243BFC">
          <w:fldChar w:fldCharType="begin"/>
        </w:r>
        <w:r w:rsidR="00243BFC">
          <w:instrText xml:space="preserve"> HYPERLINK "about:blank" \h </w:instrText>
        </w:r>
        <w:r w:rsidR="00243BFC">
          <w:fldChar w:fldCharType="separate"/>
        </w:r>
        <w:r>
          <w:rPr>
            <w:rStyle w:val="Hyperlink"/>
          </w:rPr>
          <w:t>https://doi.org/10/ghdnhh</w:t>
        </w:r>
        <w:r w:rsidR="00243BFC">
          <w:rPr>
            <w:rStyle w:val="Hyperlink"/>
          </w:rPr>
          <w:fldChar w:fldCharType="end"/>
        </w:r>
      </w:ins>
      <w:del w:id="531" w:author="Okan Bulut" w:date="2021-07-26T14:58:00Z">
        <w:r w:rsidR="00243BFC">
          <w:fldChar w:fldCharType="begin"/>
        </w:r>
        <w:r w:rsidR="00243BFC">
          <w:delInstrText xml:space="preserve"> HYPERLINK "https://doi.org/10/ghdnhh" \h </w:delInstrText>
        </w:r>
        <w:r w:rsidR="00243BFC">
          <w:fldChar w:fldCharType="separate"/>
        </w:r>
        <w:r>
          <w:rPr>
            <w:rStyle w:val="Hyperlink"/>
          </w:rPr>
          <w:delText>https://doi.org/10/ghdnhh</w:delText>
        </w:r>
        <w:r w:rsidR="00243BFC">
          <w:rPr>
            <w:rStyle w:val="Hyperlink"/>
          </w:rPr>
          <w:fldChar w:fldCharType="end"/>
        </w:r>
      </w:del>
    </w:p>
    <w:p w14:paraId="5EA55925" w14:textId="77777777" w:rsidR="0016696A" w:rsidRDefault="003D44B4" w:rsidP="00C936FD">
      <w:pPr>
        <w:pStyle w:val="Bibliography"/>
      </w:pPr>
      <w:bookmarkStart w:id="532" w:name="ref-crooksImpactClassroomEvaluation1988"/>
      <w:bookmarkEnd w:id="529"/>
      <w:r>
        <w:t xml:space="preserve">Crooks, T. J. (1988). The Impact of Classroom Evaluation Practices on Students. </w:t>
      </w:r>
      <w:r>
        <w:rPr>
          <w:i/>
        </w:rPr>
        <w:t>Review of Educational Research</w:t>
      </w:r>
      <w:r>
        <w:t xml:space="preserve">, </w:t>
      </w:r>
      <w:r>
        <w:rPr>
          <w:i/>
        </w:rPr>
        <w:t>58</w:t>
      </w:r>
      <w:r>
        <w:t xml:space="preserve">(4), 438–481. </w:t>
      </w:r>
      <w:ins w:id="533" w:author="Okan Bulut" w:date="2021-07-26T14:58:00Z">
        <w:r w:rsidR="00243BFC">
          <w:fldChar w:fldCharType="begin"/>
        </w:r>
        <w:r w:rsidR="00243BFC">
          <w:instrText xml:space="preserve"> HYPERLINK "about:blank" \h </w:instrText>
        </w:r>
        <w:r w:rsidR="00243BFC">
          <w:fldChar w:fldCharType="separate"/>
        </w:r>
        <w:r>
          <w:rPr>
            <w:rStyle w:val="Hyperlink"/>
          </w:rPr>
          <w:t>https://doi.org/10/dvd8nf</w:t>
        </w:r>
        <w:r w:rsidR="00243BFC">
          <w:rPr>
            <w:rStyle w:val="Hyperlink"/>
          </w:rPr>
          <w:fldChar w:fldCharType="end"/>
        </w:r>
      </w:ins>
      <w:del w:id="534" w:author="Okan Bulut" w:date="2021-07-26T14:58:00Z">
        <w:r w:rsidR="00243BFC">
          <w:fldChar w:fldCharType="begin"/>
        </w:r>
        <w:r w:rsidR="00243BFC">
          <w:delInstrText xml:space="preserve"> HYPERLINK "https://doi.org/10/dvd8nf" \h </w:delInstrText>
        </w:r>
        <w:r w:rsidR="00243BFC">
          <w:fldChar w:fldCharType="separate"/>
        </w:r>
        <w:r>
          <w:rPr>
            <w:rStyle w:val="Hyperlink"/>
          </w:rPr>
          <w:delText>https://doi.org/10/dvd8nf</w:delText>
        </w:r>
        <w:r w:rsidR="00243BFC">
          <w:rPr>
            <w:rStyle w:val="Hyperlink"/>
          </w:rPr>
          <w:fldChar w:fldCharType="end"/>
        </w:r>
      </w:del>
    </w:p>
    <w:p w14:paraId="0859C6B9" w14:textId="77777777" w:rsidR="0016696A" w:rsidRDefault="003D44B4" w:rsidP="00C936FD">
      <w:pPr>
        <w:pStyle w:val="Bibliography"/>
      </w:pPr>
      <w:bookmarkStart w:id="535" w:name="ref-delucaPreparingTeachersAge2012"/>
      <w:bookmarkEnd w:id="532"/>
      <w:r>
        <w:t xml:space="preserve">DeLuca, C. (2012). Preparing teachers for the age of accountability: Toward a framework for assessment education. </w:t>
      </w:r>
      <w:r>
        <w:rPr>
          <w:i/>
        </w:rPr>
        <w:t>Action in Teacher Education</w:t>
      </w:r>
      <w:r>
        <w:t xml:space="preserve">, </w:t>
      </w:r>
      <w:r>
        <w:rPr>
          <w:i/>
        </w:rPr>
        <w:t>34</w:t>
      </w:r>
      <w:r>
        <w:t xml:space="preserve">, 576–591. </w:t>
      </w:r>
      <w:ins w:id="536" w:author="Okan Bulut" w:date="2021-07-26T14:58:00Z">
        <w:r w:rsidR="00243BFC">
          <w:fldChar w:fldCharType="begin"/>
        </w:r>
        <w:r w:rsidR="00243BFC">
          <w:instrText xml:space="preserve"> HYPERLINK "about:blank" \h </w:instrText>
        </w:r>
        <w:r w:rsidR="00243BFC">
          <w:fldChar w:fldCharType="separate"/>
        </w:r>
        <w:r>
          <w:rPr>
            <w:rStyle w:val="Hyperlink"/>
          </w:rPr>
          <w:t>https://doi.org/10.1080/01626620.2012.730347</w:t>
        </w:r>
        <w:r w:rsidR="00243BFC">
          <w:rPr>
            <w:rStyle w:val="Hyperlink"/>
          </w:rPr>
          <w:fldChar w:fldCharType="end"/>
        </w:r>
      </w:ins>
      <w:del w:id="537" w:author="Okan Bulut" w:date="2021-07-26T14:58:00Z">
        <w:r w:rsidR="00243BFC">
          <w:fldChar w:fldCharType="begin"/>
        </w:r>
        <w:r w:rsidR="00243BFC">
          <w:delInstrText xml:space="preserve"> HYPERLINK "https://doi.org/10.1080/01626620.2012.730347" \h </w:delInstrText>
        </w:r>
        <w:r w:rsidR="00243BFC">
          <w:fldChar w:fldCharType="separate"/>
        </w:r>
        <w:r>
          <w:rPr>
            <w:rStyle w:val="Hyperlink"/>
          </w:rPr>
          <w:delText>https://doi.org/10.1080/01626620.2012.730347</w:delText>
        </w:r>
        <w:r w:rsidR="00243BFC">
          <w:rPr>
            <w:rStyle w:val="Hyperlink"/>
          </w:rPr>
          <w:fldChar w:fldCharType="end"/>
        </w:r>
      </w:del>
    </w:p>
    <w:p w14:paraId="7729585B" w14:textId="77777777" w:rsidR="0016696A" w:rsidRDefault="003D44B4" w:rsidP="00C936FD">
      <w:pPr>
        <w:pStyle w:val="Bibliography"/>
      </w:pPr>
      <w:bookmarkStart w:id="538" w:name="X32b95a94fb3076f8d0c577bd9276160db2e95e5"/>
      <w:bookmarkEnd w:id="535"/>
      <w:r>
        <w:t xml:space="preserve">DeLuca, C., Chavez, T., &amp; Cao, C. (2013). Establishing a foundation for valid teacher judgement on student learning: The role of pre-service assessment education. </w:t>
      </w:r>
      <w:r>
        <w:rPr>
          <w:i/>
        </w:rPr>
        <w:t>Assessment in Education: Principles, Policy &amp; Practice</w:t>
      </w:r>
      <w:r>
        <w:t xml:space="preserve">, </w:t>
      </w:r>
      <w:r>
        <w:rPr>
          <w:i/>
        </w:rPr>
        <w:t>20</w:t>
      </w:r>
      <w:r>
        <w:t xml:space="preserve">(1), 107–126. </w:t>
      </w:r>
      <w:ins w:id="539" w:author="Okan Bulut" w:date="2021-07-26T14:58:00Z">
        <w:r w:rsidR="00243BFC">
          <w:fldChar w:fldCharType="begin"/>
        </w:r>
        <w:r w:rsidR="00243BFC">
          <w:instrText xml:space="preserve"> HYPERLINK "about:blank" \h </w:instrText>
        </w:r>
        <w:r w:rsidR="00243BFC">
          <w:fldChar w:fldCharType="separate"/>
        </w:r>
        <w:r>
          <w:rPr>
            <w:rStyle w:val="Hyperlink"/>
          </w:rPr>
          <w:t>https://doi.org/10/gj5v98</w:t>
        </w:r>
        <w:r w:rsidR="00243BFC">
          <w:rPr>
            <w:rStyle w:val="Hyperlink"/>
          </w:rPr>
          <w:fldChar w:fldCharType="end"/>
        </w:r>
      </w:ins>
      <w:del w:id="540" w:author="Okan Bulut" w:date="2021-07-26T14:58:00Z">
        <w:r w:rsidR="00243BFC">
          <w:fldChar w:fldCharType="begin"/>
        </w:r>
        <w:r w:rsidR="00243BFC">
          <w:delInstrText xml:space="preserve"> HYPERLINK "https://doi.org/10/gj5v98" \h </w:delInstrText>
        </w:r>
        <w:r w:rsidR="00243BFC">
          <w:fldChar w:fldCharType="separate"/>
        </w:r>
        <w:r>
          <w:rPr>
            <w:rStyle w:val="Hyperlink"/>
          </w:rPr>
          <w:delText>https://doi.org/10/gj5v98</w:delText>
        </w:r>
        <w:r w:rsidR="00243BFC">
          <w:rPr>
            <w:rStyle w:val="Hyperlink"/>
          </w:rPr>
          <w:fldChar w:fldCharType="end"/>
        </w:r>
      </w:del>
    </w:p>
    <w:p w14:paraId="082FA142" w14:textId="77777777" w:rsidR="0016696A" w:rsidRDefault="003D44B4" w:rsidP="00C936FD">
      <w:pPr>
        <w:pStyle w:val="Bibliography"/>
      </w:pPr>
      <w:bookmarkStart w:id="541" w:name="ref-delucaDifferentialSituatedView2019"/>
      <w:bookmarkEnd w:id="538"/>
      <w:r>
        <w:t xml:space="preserve">DeLuca, C., Coombs, A., Macgregor, S., &amp; Rasooli, A. (2019). Toward a differential and situated view of assessment literacy: Studying teachers’ responses to classroom assessment scenarios. </w:t>
      </w:r>
      <w:r>
        <w:rPr>
          <w:i/>
        </w:rPr>
        <w:t>Frontiers in Education</w:t>
      </w:r>
      <w:r>
        <w:t xml:space="preserve">, </w:t>
      </w:r>
      <w:r>
        <w:rPr>
          <w:i/>
        </w:rPr>
        <w:t>4</w:t>
      </w:r>
      <w:r>
        <w:t xml:space="preserve">. </w:t>
      </w:r>
      <w:ins w:id="542" w:author="Okan Bulut" w:date="2021-07-26T14:58:00Z">
        <w:r w:rsidR="00243BFC">
          <w:fldChar w:fldCharType="begin"/>
        </w:r>
        <w:r w:rsidR="00243BFC">
          <w:instrText xml:space="preserve"> HYPERLINK "about:blank" \h </w:instrText>
        </w:r>
        <w:r w:rsidR="00243BFC">
          <w:fldChar w:fldCharType="separate"/>
        </w:r>
        <w:r>
          <w:rPr>
            <w:rStyle w:val="Hyperlink"/>
          </w:rPr>
          <w:t>https://doi.org/10/gh5k63</w:t>
        </w:r>
        <w:r w:rsidR="00243BFC">
          <w:rPr>
            <w:rStyle w:val="Hyperlink"/>
          </w:rPr>
          <w:fldChar w:fldCharType="end"/>
        </w:r>
      </w:ins>
      <w:del w:id="543" w:author="Okan Bulut" w:date="2021-07-26T14:58:00Z">
        <w:r w:rsidR="00243BFC">
          <w:fldChar w:fldCharType="begin"/>
        </w:r>
        <w:r w:rsidR="00243BFC">
          <w:delInstrText xml:space="preserve"> HYPERLINK "https://doi.org/10/gh5k63" \h </w:delInstrText>
        </w:r>
        <w:r w:rsidR="00243BFC">
          <w:fldChar w:fldCharType="separate"/>
        </w:r>
        <w:r>
          <w:rPr>
            <w:rStyle w:val="Hyperlink"/>
          </w:rPr>
          <w:delText>https://doi.org/10/gh5k63</w:delText>
        </w:r>
        <w:r w:rsidR="00243BFC">
          <w:rPr>
            <w:rStyle w:val="Hyperlink"/>
          </w:rPr>
          <w:fldChar w:fldCharType="end"/>
        </w:r>
      </w:del>
    </w:p>
    <w:p w14:paraId="264A20BE" w14:textId="77777777" w:rsidR="0016696A" w:rsidRDefault="003D44B4" w:rsidP="00C936FD">
      <w:pPr>
        <w:pStyle w:val="Bibliography"/>
      </w:pPr>
      <w:bookmarkStart w:id="544" w:name="Xedee9bc10fe7ddda531b14b05542852ae9f5f1e"/>
      <w:bookmarkEnd w:id="541"/>
      <w:r>
        <w:t xml:space="preserve">DeLuca, C., LaPointe-McEwan, D., &amp; Luhanga, U. (2016a). Approaches to classroom assessment inventory: A new instrument to support teacher assessment literacy. </w:t>
      </w:r>
      <w:r>
        <w:rPr>
          <w:i/>
        </w:rPr>
        <w:t>Educational Assessment</w:t>
      </w:r>
      <w:r>
        <w:t xml:space="preserve">, </w:t>
      </w:r>
      <w:r>
        <w:rPr>
          <w:i/>
        </w:rPr>
        <w:t>21</w:t>
      </w:r>
      <w:r>
        <w:t xml:space="preserve">, 248–266. </w:t>
      </w:r>
      <w:ins w:id="545" w:author="Okan Bulut" w:date="2021-07-26T14:58:00Z">
        <w:r w:rsidR="00243BFC">
          <w:fldChar w:fldCharType="begin"/>
        </w:r>
        <w:r w:rsidR="00243BFC">
          <w:instrText xml:space="preserve"> HYPERLINK "about:blank" \h </w:instrText>
        </w:r>
        <w:r w:rsidR="00243BFC">
          <w:fldChar w:fldCharType="separate"/>
        </w:r>
        <w:r>
          <w:rPr>
            <w:rStyle w:val="Hyperlink"/>
          </w:rPr>
          <w:t>https://doi.org/10/gfgtsg</w:t>
        </w:r>
        <w:r w:rsidR="00243BFC">
          <w:rPr>
            <w:rStyle w:val="Hyperlink"/>
          </w:rPr>
          <w:fldChar w:fldCharType="end"/>
        </w:r>
      </w:ins>
      <w:del w:id="546" w:author="Okan Bulut" w:date="2021-07-26T14:58:00Z">
        <w:r w:rsidR="00243BFC">
          <w:fldChar w:fldCharType="begin"/>
        </w:r>
        <w:r w:rsidR="00243BFC">
          <w:delInstrText xml:space="preserve"> HYPERLINK "https://doi.org/10/gfgtsg" \h </w:delInstrText>
        </w:r>
        <w:r w:rsidR="00243BFC">
          <w:fldChar w:fldCharType="separate"/>
        </w:r>
        <w:r>
          <w:rPr>
            <w:rStyle w:val="Hyperlink"/>
          </w:rPr>
          <w:delText>https://doi.org/10/gfgtsg</w:delText>
        </w:r>
        <w:r w:rsidR="00243BFC">
          <w:rPr>
            <w:rStyle w:val="Hyperlink"/>
          </w:rPr>
          <w:fldChar w:fldCharType="end"/>
        </w:r>
      </w:del>
    </w:p>
    <w:p w14:paraId="04D6E29B" w14:textId="77777777" w:rsidR="0016696A" w:rsidRDefault="003D44B4" w:rsidP="00C936FD">
      <w:pPr>
        <w:pStyle w:val="Bibliography"/>
      </w:pPr>
      <w:bookmarkStart w:id="547" w:name="ref-delucaTeacherAssessmentLiteracy2016"/>
      <w:bookmarkEnd w:id="544"/>
      <w:r>
        <w:lastRenderedPageBreak/>
        <w:t xml:space="preserve">DeLuca, C., LaPointe-McEwan, D., &amp; Luhanga, U. (2016b). Teacher assessment literacy: A review of international standards and measures. </w:t>
      </w:r>
      <w:r>
        <w:rPr>
          <w:i/>
        </w:rPr>
        <w:t>Educational Assessment, Evaluation and Accountability</w:t>
      </w:r>
      <w:r>
        <w:t xml:space="preserve">, </w:t>
      </w:r>
      <w:r>
        <w:rPr>
          <w:i/>
        </w:rPr>
        <w:t>28</w:t>
      </w:r>
      <w:r>
        <w:t xml:space="preserve">, 251–272. </w:t>
      </w:r>
      <w:ins w:id="548" w:author="Okan Bulut" w:date="2021-07-26T14:58:00Z">
        <w:r w:rsidR="00243BFC">
          <w:fldChar w:fldCharType="begin"/>
        </w:r>
        <w:r w:rsidR="00243BFC">
          <w:instrText xml:space="preserve"> HYPERLINK "about:blank" \h </w:instrText>
        </w:r>
        <w:r w:rsidR="00243BFC">
          <w:fldChar w:fldCharType="separate"/>
        </w:r>
        <w:r>
          <w:rPr>
            <w:rStyle w:val="Hyperlink"/>
          </w:rPr>
          <w:t>https://doi.org/10/f828mh</w:t>
        </w:r>
        <w:r w:rsidR="00243BFC">
          <w:rPr>
            <w:rStyle w:val="Hyperlink"/>
          </w:rPr>
          <w:fldChar w:fldCharType="end"/>
        </w:r>
      </w:ins>
      <w:del w:id="549" w:author="Okan Bulut" w:date="2021-07-26T14:58:00Z">
        <w:r w:rsidR="00243BFC">
          <w:fldChar w:fldCharType="begin"/>
        </w:r>
        <w:r w:rsidR="00243BFC">
          <w:delInstrText xml:space="preserve"> HYPERLINK "https://doi.org/10/f828mh" \h </w:delInstrText>
        </w:r>
        <w:r w:rsidR="00243BFC">
          <w:fldChar w:fldCharType="separate"/>
        </w:r>
        <w:r>
          <w:rPr>
            <w:rStyle w:val="Hyperlink"/>
          </w:rPr>
          <w:delText>https://doi.org/10/f828mh</w:delText>
        </w:r>
        <w:r w:rsidR="00243BFC">
          <w:rPr>
            <w:rStyle w:val="Hyperlink"/>
          </w:rPr>
          <w:fldChar w:fldCharType="end"/>
        </w:r>
      </w:del>
    </w:p>
    <w:p w14:paraId="42C01605" w14:textId="77777777" w:rsidR="0016696A" w:rsidRDefault="003D44B4" w:rsidP="00C936FD">
      <w:pPr>
        <w:pStyle w:val="Bibliography"/>
      </w:pPr>
      <w:bookmarkStart w:id="550" w:name="Xcffd07f338ae9c1e0f3a4638f84c8ddd08fd0be"/>
      <w:bookmarkEnd w:id="547"/>
      <w:r>
        <w:t xml:space="preserve">DeLuca, C., Rickey, N., &amp; Coombs, A. (2021). Exploring assessment across cultures: Teachers’ approaches to assessment in the U.S., China, and Canada. </w:t>
      </w:r>
      <w:r>
        <w:rPr>
          <w:i/>
        </w:rPr>
        <w:t>Cogent Education</w:t>
      </w:r>
      <w:r>
        <w:t xml:space="preserve">, </w:t>
      </w:r>
      <w:r>
        <w:rPr>
          <w:i/>
        </w:rPr>
        <w:t>8</w:t>
      </w:r>
      <w:r>
        <w:t xml:space="preserve">(1), 1921903. </w:t>
      </w:r>
      <w:ins w:id="551" w:author="Okan Bulut" w:date="2021-07-26T14:58:00Z">
        <w:r w:rsidR="00243BFC">
          <w:fldChar w:fldCharType="begin"/>
        </w:r>
        <w:r w:rsidR="00243BFC">
          <w:instrText xml:space="preserve"> HYPERLINK "about:blank" \h </w:instrText>
        </w:r>
        <w:r w:rsidR="00243BFC">
          <w:fldChar w:fldCharType="separate"/>
        </w:r>
        <w:r>
          <w:rPr>
            <w:rStyle w:val="Hyperlink"/>
          </w:rPr>
          <w:t>https://doi.org/10/gjxvc7</w:t>
        </w:r>
        <w:r w:rsidR="00243BFC">
          <w:rPr>
            <w:rStyle w:val="Hyperlink"/>
          </w:rPr>
          <w:fldChar w:fldCharType="end"/>
        </w:r>
      </w:ins>
      <w:del w:id="552" w:author="Okan Bulut" w:date="2021-07-26T14:58:00Z">
        <w:r w:rsidR="00243BFC">
          <w:fldChar w:fldCharType="begin"/>
        </w:r>
        <w:r w:rsidR="00243BFC">
          <w:delInstrText xml:space="preserve"> HYPERLINK "https://doi.org/10/gjxvc7" \h </w:delInstrText>
        </w:r>
        <w:r w:rsidR="00243BFC">
          <w:fldChar w:fldCharType="separate"/>
        </w:r>
        <w:r>
          <w:rPr>
            <w:rStyle w:val="Hyperlink"/>
          </w:rPr>
          <w:delText>https://doi.org/10/gjxvc7</w:delText>
        </w:r>
        <w:r w:rsidR="00243BFC">
          <w:rPr>
            <w:rStyle w:val="Hyperlink"/>
          </w:rPr>
          <w:fldChar w:fldCharType="end"/>
        </w:r>
      </w:del>
    </w:p>
    <w:p w14:paraId="5E19A31E" w14:textId="77777777" w:rsidR="0016696A" w:rsidRDefault="003D44B4" w:rsidP="00C936FD">
      <w:pPr>
        <w:pStyle w:val="Bibliography"/>
      </w:pPr>
      <w:bookmarkStart w:id="553" w:name="X773f46dba91e2266ea33fc285a547bc86776461"/>
      <w:bookmarkEnd w:id="550"/>
      <w:r>
        <w:t xml:space="preserve">DeLuca, C., Valiquette, A., Coombs, A., LaPointe-McEwan, D., &amp; Luhanga, U. (2016). Teachers’ approaches to classroom assessment: A large-scale survey. </w:t>
      </w:r>
      <w:r>
        <w:rPr>
          <w:i/>
        </w:rPr>
        <w:t>Assessment in Education: Principles, Policy &amp; Practice</w:t>
      </w:r>
      <w:r>
        <w:t xml:space="preserve">, </w:t>
      </w:r>
      <w:r>
        <w:rPr>
          <w:i/>
        </w:rPr>
        <w:t>25</w:t>
      </w:r>
      <w:r>
        <w:t xml:space="preserve">, 355–375. </w:t>
      </w:r>
      <w:ins w:id="554" w:author="Okan Bulut" w:date="2021-07-26T14:58:00Z">
        <w:r w:rsidR="00243BFC">
          <w:fldChar w:fldCharType="begin"/>
        </w:r>
        <w:r w:rsidR="00243BFC">
          <w:instrText xml:space="preserve"> HYPERLINK "about:blank" \h </w:instrText>
        </w:r>
        <w:r w:rsidR="00243BFC">
          <w:fldChar w:fldCharType="separate"/>
        </w:r>
        <w:r>
          <w:rPr>
            <w:rStyle w:val="Hyperlink"/>
          </w:rPr>
          <w:t>https://doi.org/10/gh5k6p</w:t>
        </w:r>
        <w:r w:rsidR="00243BFC">
          <w:rPr>
            <w:rStyle w:val="Hyperlink"/>
          </w:rPr>
          <w:fldChar w:fldCharType="end"/>
        </w:r>
      </w:ins>
      <w:del w:id="555" w:author="Okan Bulut" w:date="2021-07-26T14:58:00Z">
        <w:r w:rsidR="00243BFC">
          <w:fldChar w:fldCharType="begin"/>
        </w:r>
        <w:r w:rsidR="00243BFC">
          <w:delInstrText xml:space="preserve"> HYPERLINK "https://doi.org/10/gh5k6p" \h </w:delInstrText>
        </w:r>
        <w:r w:rsidR="00243BFC">
          <w:fldChar w:fldCharType="separate"/>
        </w:r>
        <w:r>
          <w:rPr>
            <w:rStyle w:val="Hyperlink"/>
          </w:rPr>
          <w:delText>https://doi.org/10/gh5k6p</w:delText>
        </w:r>
        <w:r w:rsidR="00243BFC">
          <w:rPr>
            <w:rStyle w:val="Hyperlink"/>
          </w:rPr>
          <w:fldChar w:fldCharType="end"/>
        </w:r>
      </w:del>
    </w:p>
    <w:p w14:paraId="1893A5EB" w14:textId="77777777" w:rsidR="0016696A" w:rsidRDefault="003D44B4" w:rsidP="00C936FD">
      <w:pPr>
        <w:pStyle w:val="Bibliography"/>
      </w:pPr>
      <w:bookmarkStart w:id="556" w:name="ref-earlAssessmentLearningUsing2013"/>
      <w:bookmarkEnd w:id="553"/>
      <w:r>
        <w:t>Earl, L. M. (2013). Assessment as learning: Using classroom assessment to maximize student learning (Second edition). Corwin Press.</w:t>
      </w:r>
    </w:p>
    <w:p w14:paraId="7350F10C" w14:textId="77777777" w:rsidR="0016696A" w:rsidRDefault="003D44B4" w:rsidP="00C936FD">
      <w:pPr>
        <w:pStyle w:val="Bibliography"/>
      </w:pPr>
      <w:bookmarkStart w:id="557" w:name="Xa55a5d631b402fa2c3fda6e3997bc5d48ccd027"/>
      <w:bookmarkEnd w:id="556"/>
      <w:r>
        <w:t xml:space="preserve">Fletcher, R. B., Meyer, L. H., Anderson, H., Johnston, P., &amp; Rees, M. (2012). Faculty and Students Conceptions of Assessment in Higher Education. </w:t>
      </w:r>
      <w:r>
        <w:rPr>
          <w:i/>
        </w:rPr>
        <w:t>Higher Education</w:t>
      </w:r>
      <w:r>
        <w:t xml:space="preserve">, </w:t>
      </w:r>
      <w:r>
        <w:rPr>
          <w:i/>
        </w:rPr>
        <w:t>64</w:t>
      </w:r>
      <w:r>
        <w:t xml:space="preserve">(1), 119–133. </w:t>
      </w:r>
      <w:ins w:id="558" w:author="Okan Bulut" w:date="2021-07-26T14:58:00Z">
        <w:r w:rsidR="00243BFC">
          <w:fldChar w:fldCharType="begin"/>
        </w:r>
        <w:r w:rsidR="00243BFC">
          <w:instrText xml:space="preserve"> HYPERLINK "about:blank" \h </w:instrText>
        </w:r>
        <w:r w:rsidR="00243BFC">
          <w:fldChar w:fldCharType="separate"/>
        </w:r>
        <w:r>
          <w:rPr>
            <w:rStyle w:val="Hyperlink"/>
          </w:rPr>
          <w:t>https://doi.org/10/ctccpq</w:t>
        </w:r>
        <w:r w:rsidR="00243BFC">
          <w:rPr>
            <w:rStyle w:val="Hyperlink"/>
          </w:rPr>
          <w:fldChar w:fldCharType="end"/>
        </w:r>
      </w:ins>
      <w:del w:id="559" w:author="Okan Bulut" w:date="2021-07-26T14:58:00Z">
        <w:r w:rsidR="00243BFC">
          <w:fldChar w:fldCharType="begin"/>
        </w:r>
        <w:r w:rsidR="00243BFC">
          <w:delInstrText xml:space="preserve"> HYPERLINK "https://doi.org/10/ctccpq" \h </w:delInstrText>
        </w:r>
        <w:r w:rsidR="00243BFC">
          <w:fldChar w:fldCharType="separate"/>
        </w:r>
        <w:r>
          <w:rPr>
            <w:rStyle w:val="Hyperlink"/>
          </w:rPr>
          <w:delText>https://doi.org/10/ctccpq</w:delText>
        </w:r>
        <w:r w:rsidR="00243BFC">
          <w:rPr>
            <w:rStyle w:val="Hyperlink"/>
          </w:rPr>
          <w:fldChar w:fldCharType="end"/>
        </w:r>
      </w:del>
    </w:p>
    <w:p w14:paraId="033C60E9" w14:textId="77777777" w:rsidR="0016696A" w:rsidRDefault="003D44B4" w:rsidP="00C936FD">
      <w:pPr>
        <w:pStyle w:val="Bibliography"/>
      </w:pPr>
      <w:bookmarkStart w:id="560" w:name="X7f237bfd32991f9eb9aea8c786ccf0bd0c69b22"/>
      <w:bookmarkEnd w:id="557"/>
      <w:r>
        <w:t xml:space="preserve">Flores, M. A., Veiga Simão, A. M., Barros, A., &amp; Pereira, D. (2015). Perceptions of effectiveness, fairness and feedback of assessment methods: A study in higher education. </w:t>
      </w:r>
      <w:r>
        <w:rPr>
          <w:i/>
        </w:rPr>
        <w:t>Studies in Higher Education</w:t>
      </w:r>
      <w:r>
        <w:t xml:space="preserve">, </w:t>
      </w:r>
      <w:r>
        <w:rPr>
          <w:i/>
        </w:rPr>
        <w:t>40</w:t>
      </w:r>
      <w:r>
        <w:t xml:space="preserve">(9), 1523–1534. </w:t>
      </w:r>
      <w:ins w:id="561" w:author="Okan Bulut" w:date="2021-07-26T14:58:00Z">
        <w:r w:rsidR="00243BFC">
          <w:fldChar w:fldCharType="begin"/>
        </w:r>
        <w:r w:rsidR="00243BFC">
          <w:instrText xml:space="preserve"> HYPERLINK "about:blank" \h </w:instrText>
        </w:r>
        <w:r w:rsidR="00243BFC">
          <w:fldChar w:fldCharType="separate"/>
        </w:r>
        <w:r>
          <w:rPr>
            <w:rStyle w:val="Hyperlink"/>
          </w:rPr>
          <w:t>https://doi.org/10/gfz39k</w:t>
        </w:r>
        <w:r w:rsidR="00243BFC">
          <w:rPr>
            <w:rStyle w:val="Hyperlink"/>
          </w:rPr>
          <w:fldChar w:fldCharType="end"/>
        </w:r>
      </w:ins>
      <w:del w:id="562" w:author="Okan Bulut" w:date="2021-07-26T14:58:00Z">
        <w:r w:rsidR="00243BFC">
          <w:fldChar w:fldCharType="begin"/>
        </w:r>
        <w:r w:rsidR="00243BFC">
          <w:delInstrText xml:space="preserve"> HYPERLINK "https://doi.org/10/gfz39k" \h </w:delInstrText>
        </w:r>
        <w:r w:rsidR="00243BFC">
          <w:fldChar w:fldCharType="separate"/>
        </w:r>
        <w:r>
          <w:rPr>
            <w:rStyle w:val="Hyperlink"/>
          </w:rPr>
          <w:delText>https://doi.org/10/gfz39k</w:delText>
        </w:r>
        <w:r w:rsidR="00243BFC">
          <w:rPr>
            <w:rStyle w:val="Hyperlink"/>
          </w:rPr>
          <w:fldChar w:fldCharType="end"/>
        </w:r>
      </w:del>
    </w:p>
    <w:p w14:paraId="3E5E6E63" w14:textId="77777777" w:rsidR="0016696A" w:rsidRDefault="003D44B4" w:rsidP="00C936FD">
      <w:pPr>
        <w:pStyle w:val="Bibliography"/>
      </w:pPr>
      <w:bookmarkStart w:id="563" w:name="Xaf0f34faf6db1662e8da0b9850d3b9cfe5dbeed"/>
      <w:bookmarkEnd w:id="560"/>
      <w:r>
        <w:t xml:space="preserve">Forum, W. E. (2020). </w:t>
      </w:r>
      <w:r>
        <w:rPr>
          <w:i/>
        </w:rPr>
        <w:t>The Future of Jobs Report 2020</w:t>
      </w:r>
      <w:r>
        <w:t xml:space="preserve">. World Economic Forum. </w:t>
      </w:r>
      <w:ins w:id="564" w:author="Okan Bulut" w:date="2021-07-26T14:58:00Z">
        <w:r w:rsidR="00243BFC">
          <w:fldChar w:fldCharType="begin"/>
        </w:r>
        <w:r w:rsidR="00243BFC">
          <w:instrText xml:space="preserve"> HYPERLINK "about:blank" \h </w:instrText>
        </w:r>
        <w:r w:rsidR="00243BFC">
          <w:fldChar w:fldCharType="separate"/>
        </w:r>
        <w:r>
          <w:rPr>
            <w:rStyle w:val="Hyperlink"/>
          </w:rPr>
          <w:t>https://www.weforum.org/reports/the-future-of-jobs-report-2020/</w:t>
        </w:r>
        <w:r w:rsidR="00243BFC">
          <w:rPr>
            <w:rStyle w:val="Hyperlink"/>
          </w:rPr>
          <w:fldChar w:fldCharType="end"/>
        </w:r>
      </w:ins>
      <w:del w:id="565" w:author="Okan Bulut" w:date="2021-07-26T14:58:00Z">
        <w:r w:rsidR="00243BFC">
          <w:fldChar w:fldCharType="begin"/>
        </w:r>
        <w:r w:rsidR="00243BFC">
          <w:delInstrText xml:space="preserve"> HYPERLINK "https://www.weforum.org/reports/the-future-of-jobs-report-2020/" \h </w:delInstrText>
        </w:r>
        <w:r w:rsidR="00243BFC">
          <w:fldChar w:fldCharType="separate"/>
        </w:r>
        <w:r>
          <w:rPr>
            <w:rStyle w:val="Hyperlink"/>
          </w:rPr>
          <w:delText>https://www.weforum.org/reports/the-future-of-jobs-report-2020/</w:delText>
        </w:r>
        <w:r w:rsidR="00243BFC">
          <w:rPr>
            <w:rStyle w:val="Hyperlink"/>
          </w:rPr>
          <w:fldChar w:fldCharType="end"/>
        </w:r>
      </w:del>
    </w:p>
    <w:p w14:paraId="47BD9818" w14:textId="77777777" w:rsidR="0016696A" w:rsidRDefault="003D44B4" w:rsidP="00C936FD">
      <w:pPr>
        <w:pStyle w:val="Bibliography"/>
      </w:pPr>
      <w:bookmarkStart w:id="566" w:name="Xee32f1944353189dca0312300a052f6c74a91f0"/>
      <w:bookmarkEnd w:id="563"/>
      <w:r>
        <w:t xml:space="preserve">Fostaty Young, C. S., &amp; Wilson, R. J. (2000). </w:t>
      </w:r>
      <w:r>
        <w:rPr>
          <w:i/>
        </w:rPr>
        <w:t>Assessment and learning: The ICE approach</w:t>
      </w:r>
      <w:r>
        <w:t>. Peguis.</w:t>
      </w:r>
    </w:p>
    <w:p w14:paraId="4F80B02D" w14:textId="77777777" w:rsidR="0016696A" w:rsidRDefault="003D44B4" w:rsidP="00C936FD">
      <w:pPr>
        <w:pStyle w:val="Bibliography"/>
      </w:pPr>
      <w:bookmarkStart w:id="567" w:name="ref-frantzSpeakSpell2014"/>
      <w:bookmarkEnd w:id="566"/>
      <w:r>
        <w:t xml:space="preserve">Frantz, G. (2014). </w:t>
      </w:r>
      <w:r>
        <w:rPr>
          <w:i/>
        </w:rPr>
        <w:t>The Speak N Spell</w:t>
      </w:r>
      <w:r>
        <w:t xml:space="preserve">. OpenStax CNX. </w:t>
      </w:r>
      <w:ins w:id="568" w:author="Okan Bulut" w:date="2021-07-26T14:58:00Z">
        <w:r w:rsidR="00243BFC">
          <w:fldChar w:fldCharType="begin"/>
        </w:r>
        <w:r w:rsidR="00243BFC">
          <w:instrText xml:space="preserve"> HYPERLINK "about:blank" \h </w:instrText>
        </w:r>
        <w:r w:rsidR="00243BFC">
          <w:fldChar w:fldCharType="separate"/>
        </w:r>
        <w:r>
          <w:rPr>
            <w:rStyle w:val="Hyperlink"/>
          </w:rPr>
          <w:t>http://cnx.org/contents/b3014cd9-6e3a-474f-bbaa-c948cbc8e205@5.12.</w:t>
        </w:r>
        <w:r w:rsidR="00243BFC">
          <w:rPr>
            <w:rStyle w:val="Hyperlink"/>
          </w:rPr>
          <w:fldChar w:fldCharType="end"/>
        </w:r>
      </w:ins>
      <w:del w:id="569" w:author="Okan Bulut" w:date="2021-07-26T14:58:00Z">
        <w:r w:rsidR="00243BFC">
          <w:fldChar w:fldCharType="begin"/>
        </w:r>
        <w:r w:rsidR="00243BFC">
          <w:delInstrText xml:space="preserve"> HYPERLINK "http://cnx.org/contents/b3014cd9-6e3a-474f-bbaa-c948cbc8e205@5.12." \h </w:delInstrText>
        </w:r>
        <w:r w:rsidR="00243BFC">
          <w:fldChar w:fldCharType="separate"/>
        </w:r>
        <w:r>
          <w:rPr>
            <w:rStyle w:val="Hyperlink"/>
          </w:rPr>
          <w:delText>http://cnx.org/contents/b3014cd9-6e3a-474f-bbaa-c948cbc8e205@5.12.</w:delText>
        </w:r>
        <w:r w:rsidR="00243BFC">
          <w:rPr>
            <w:rStyle w:val="Hyperlink"/>
          </w:rPr>
          <w:fldChar w:fldCharType="end"/>
        </w:r>
      </w:del>
    </w:p>
    <w:p w14:paraId="16F397ED" w14:textId="77777777" w:rsidR="0016696A" w:rsidRDefault="003D44B4" w:rsidP="00C936FD">
      <w:pPr>
        <w:pStyle w:val="Bibliography"/>
      </w:pPr>
      <w:bookmarkStart w:id="570" w:name="ref-harlenSystematicReviewImpact2002"/>
      <w:bookmarkEnd w:id="567"/>
      <w:r>
        <w:lastRenderedPageBreak/>
        <w:t xml:space="preserve">Harlen, W., &amp; Deakin Crick, R. (2002). A systematic review of the impact of summative assessment and tests on students’ motivation for learning. </w:t>
      </w:r>
      <w:r>
        <w:rPr>
          <w:i/>
        </w:rPr>
        <w:t>Research Evidence in Education Library</w:t>
      </w:r>
      <w:r>
        <w:t xml:space="preserve">, </w:t>
      </w:r>
      <w:r>
        <w:rPr>
          <w:i/>
        </w:rPr>
        <w:t>1</w:t>
      </w:r>
      <w:r>
        <w:t xml:space="preserve">, 151. </w:t>
      </w:r>
      <w:ins w:id="571" w:author="Okan Bulut" w:date="2021-07-26T14:58:00Z">
        <w:r w:rsidR="00243BFC">
          <w:fldChar w:fldCharType="begin"/>
        </w:r>
        <w:r w:rsidR="00243BFC">
          <w:instrText xml:space="preserve"> HYPERLINK "about:blank" \h </w:instrText>
        </w:r>
        <w:r w:rsidR="00243BFC">
          <w:fldChar w:fldCharType="separate"/>
        </w:r>
        <w:r>
          <w:rPr>
            <w:rStyle w:val="Hyperlink"/>
          </w:rPr>
          <w:t>https://eppi.ioe.ac.uk/cms/Default.aspx?tabid=108</w:t>
        </w:r>
        <w:r w:rsidR="00243BFC">
          <w:rPr>
            <w:rStyle w:val="Hyperlink"/>
          </w:rPr>
          <w:fldChar w:fldCharType="end"/>
        </w:r>
      </w:ins>
      <w:del w:id="572" w:author="Okan Bulut" w:date="2021-07-26T14:58:00Z">
        <w:r w:rsidR="00243BFC">
          <w:fldChar w:fldCharType="begin"/>
        </w:r>
        <w:r w:rsidR="00243BFC">
          <w:delInstrText xml:space="preserve"> HYPERLINK "https://eppi.ioe.ac.uk/cms/Default.aspx?tabid=108" \h </w:delInstrText>
        </w:r>
        <w:r w:rsidR="00243BFC">
          <w:fldChar w:fldCharType="separate"/>
        </w:r>
        <w:r>
          <w:rPr>
            <w:rStyle w:val="Hyperlink"/>
          </w:rPr>
          <w:delText>https://eppi.ioe.ac.uk/cms/Default.aspx?tabid=108</w:delText>
        </w:r>
        <w:r w:rsidR="00243BFC">
          <w:rPr>
            <w:rStyle w:val="Hyperlink"/>
          </w:rPr>
          <w:fldChar w:fldCharType="end"/>
        </w:r>
      </w:del>
    </w:p>
    <w:p w14:paraId="1A180FF4" w14:textId="77777777" w:rsidR="0016696A" w:rsidRDefault="003D44B4" w:rsidP="00C936FD">
      <w:pPr>
        <w:pStyle w:val="Bibliography"/>
      </w:pPr>
      <w:bookmarkStart w:id="573" w:name="Xe3aa0c16cb2acc5791f9f0bae56342b4d10012d"/>
      <w:bookmarkEnd w:id="570"/>
      <w:r>
        <w:t xml:space="preserve">Herppich, S., Praetorius, A.-K., Förster, N., Glogger-Frey, I., Karst, K., Leutner, D., Behrmann, L., Böhmer, M., Ufer, S., Klug, J., Hetmanek, A., Ohle, A., Böhmer, I., Karing, C., Kaiser, J., &amp; Südkamp, A. (2018). Teachers’ assessment competence: Integrating knowledge-, process-, and product-oriented approaches into a competence-oriented conceptual model. </w:t>
      </w:r>
      <w:r>
        <w:rPr>
          <w:i/>
        </w:rPr>
        <w:t>Teaching and Teacher Education</w:t>
      </w:r>
      <w:r>
        <w:t xml:space="preserve">, </w:t>
      </w:r>
      <w:r>
        <w:rPr>
          <w:i/>
        </w:rPr>
        <w:t>76</w:t>
      </w:r>
      <w:r>
        <w:t xml:space="preserve">, 181–193. </w:t>
      </w:r>
      <w:ins w:id="574" w:author="Okan Bulut" w:date="2021-07-26T14:58:00Z">
        <w:r w:rsidR="00243BFC">
          <w:fldChar w:fldCharType="begin"/>
        </w:r>
        <w:r w:rsidR="00243BFC">
          <w:instrText xml:space="preserve"> HYPERLINK "about:blank" \h </w:instrText>
        </w:r>
        <w:r w:rsidR="00243BFC">
          <w:fldChar w:fldCharType="separate"/>
        </w:r>
        <w:r>
          <w:rPr>
            <w:rStyle w:val="Hyperlink"/>
          </w:rPr>
          <w:t>https://doi.org/10/gfjsvn</w:t>
        </w:r>
        <w:r w:rsidR="00243BFC">
          <w:rPr>
            <w:rStyle w:val="Hyperlink"/>
          </w:rPr>
          <w:fldChar w:fldCharType="end"/>
        </w:r>
      </w:ins>
      <w:del w:id="575" w:author="Okan Bulut" w:date="2021-07-26T14:58:00Z">
        <w:r w:rsidR="00243BFC">
          <w:fldChar w:fldCharType="begin"/>
        </w:r>
        <w:r w:rsidR="00243BFC">
          <w:delInstrText xml:space="preserve"> HYPERLINK "https://doi.org/10/gfjsvn" \h </w:delInstrText>
        </w:r>
        <w:r w:rsidR="00243BFC">
          <w:fldChar w:fldCharType="separate"/>
        </w:r>
        <w:r>
          <w:rPr>
            <w:rStyle w:val="Hyperlink"/>
          </w:rPr>
          <w:delText>https://doi.org/10/gfjsvn</w:delText>
        </w:r>
        <w:r w:rsidR="00243BFC">
          <w:rPr>
            <w:rStyle w:val="Hyperlink"/>
          </w:rPr>
          <w:fldChar w:fldCharType="end"/>
        </w:r>
      </w:del>
    </w:p>
    <w:p w14:paraId="2828C79A" w14:textId="77777777" w:rsidR="0016696A" w:rsidRDefault="003D44B4" w:rsidP="00C936FD">
      <w:pPr>
        <w:pStyle w:val="Bibliography"/>
      </w:pPr>
      <w:bookmarkStart w:id="576" w:name="ref-irvineLandscapeMergingModalities2020"/>
      <w:bookmarkEnd w:id="573"/>
      <w:r>
        <w:t xml:space="preserve">Irvine, V. (2020). The Landscape of merging modalities. </w:t>
      </w:r>
      <w:r>
        <w:rPr>
          <w:i/>
        </w:rPr>
        <w:t>EDUCAUSE Review</w:t>
      </w:r>
      <w:r>
        <w:t xml:space="preserve">, </w:t>
      </w:r>
      <w:r>
        <w:rPr>
          <w:i/>
        </w:rPr>
        <w:t>2020</w:t>
      </w:r>
      <w:r>
        <w:t xml:space="preserve">(4), 40–58. </w:t>
      </w:r>
      <w:ins w:id="577" w:author="Okan Bulut" w:date="2021-07-26T14:58:00Z">
        <w:r w:rsidR="00243BFC">
          <w:fldChar w:fldCharType="begin"/>
        </w:r>
        <w:r w:rsidR="00243BFC">
          <w:instrText xml:space="preserve"> HYPERLINK "about:blank" \h </w:instrText>
        </w:r>
        <w:r w:rsidR="00243BFC">
          <w:fldChar w:fldCharType="separate"/>
        </w:r>
        <w:r>
          <w:rPr>
            <w:rStyle w:val="Hyperlink"/>
          </w:rPr>
          <w:t>https://er.educause.edu/articles/2020/10/the-landscape-of-merging-modalities</w:t>
        </w:r>
        <w:r w:rsidR="00243BFC">
          <w:rPr>
            <w:rStyle w:val="Hyperlink"/>
          </w:rPr>
          <w:fldChar w:fldCharType="end"/>
        </w:r>
      </w:ins>
      <w:del w:id="578" w:author="Okan Bulut" w:date="2021-07-26T14:58:00Z">
        <w:r w:rsidR="00243BFC">
          <w:fldChar w:fldCharType="begin"/>
        </w:r>
        <w:r w:rsidR="00243BFC">
          <w:delInstrText xml:space="preserve"> HYPERLINK "https://er.educause.edu/articles/2020/10/the-landscape-of-merging-modalities" \h </w:delInstrText>
        </w:r>
        <w:r w:rsidR="00243BFC">
          <w:fldChar w:fldCharType="separate"/>
        </w:r>
        <w:r>
          <w:rPr>
            <w:rStyle w:val="Hyperlink"/>
          </w:rPr>
          <w:delText>https://er.educause.edu/articles/2020/10/the-landscape-of-merging-modalities</w:delText>
        </w:r>
        <w:r w:rsidR="00243BFC">
          <w:rPr>
            <w:rStyle w:val="Hyperlink"/>
          </w:rPr>
          <w:fldChar w:fldCharType="end"/>
        </w:r>
      </w:del>
    </w:p>
    <w:p w14:paraId="3F7E2F1E" w14:textId="77777777" w:rsidR="0016696A" w:rsidRDefault="003D44B4" w:rsidP="00C936FD">
      <w:pPr>
        <w:pStyle w:val="Bibliography"/>
      </w:pPr>
      <w:bookmarkStart w:id="579" w:name="ref-jonesStudentWellbeingAssessment2021"/>
      <w:bookmarkEnd w:id="576"/>
      <w:r>
        <w:t xml:space="preserve">Jones, E., Priestley, M., Brewster, L., Wilbraham, S. J., Hughes, G., &amp; Spanner, L. (2021). Student wellbeing and assessment in higher education: The balancing act. </w:t>
      </w:r>
      <w:r>
        <w:rPr>
          <w:i/>
        </w:rPr>
        <w:t>Assessment &amp; Evaluation in Higher Education</w:t>
      </w:r>
      <w:r>
        <w:t xml:space="preserve">, </w:t>
      </w:r>
      <w:r>
        <w:rPr>
          <w:i/>
        </w:rPr>
        <w:t>46</w:t>
      </w:r>
      <w:r>
        <w:t xml:space="preserve">(3), 438–450. </w:t>
      </w:r>
      <w:ins w:id="580" w:author="Okan Bulut" w:date="2021-07-26T14:58:00Z">
        <w:r w:rsidR="00243BFC">
          <w:fldChar w:fldCharType="begin"/>
        </w:r>
        <w:r w:rsidR="00243BFC">
          <w:instrText xml:space="preserve"> HYPERLINK "about:blank" \h </w:instrText>
        </w:r>
        <w:r w:rsidR="00243BFC">
          <w:fldChar w:fldCharType="separate"/>
        </w:r>
        <w:r>
          <w:rPr>
            <w:rStyle w:val="Hyperlink"/>
          </w:rPr>
          <w:t>https://doi.org/10/gk36pd</w:t>
        </w:r>
        <w:r w:rsidR="00243BFC">
          <w:rPr>
            <w:rStyle w:val="Hyperlink"/>
          </w:rPr>
          <w:fldChar w:fldCharType="end"/>
        </w:r>
      </w:ins>
      <w:del w:id="581" w:author="Okan Bulut" w:date="2021-07-26T14:58:00Z">
        <w:r w:rsidR="00243BFC">
          <w:fldChar w:fldCharType="begin"/>
        </w:r>
        <w:r w:rsidR="00243BFC">
          <w:delInstrText xml:space="preserve"> HYPERLINK "https://doi.org/10/gk36pd" \h </w:delInstrText>
        </w:r>
        <w:r w:rsidR="00243BFC">
          <w:fldChar w:fldCharType="separate"/>
        </w:r>
        <w:r>
          <w:rPr>
            <w:rStyle w:val="Hyperlink"/>
          </w:rPr>
          <w:delText>https://doi.org/10/gk36pd</w:delText>
        </w:r>
        <w:r w:rsidR="00243BFC">
          <w:rPr>
            <w:rStyle w:val="Hyperlink"/>
          </w:rPr>
          <w:fldChar w:fldCharType="end"/>
        </w:r>
      </w:del>
    </w:p>
    <w:p w14:paraId="66E2795F" w14:textId="77777777" w:rsidR="0016696A" w:rsidRDefault="003D44B4" w:rsidP="00C936FD">
      <w:pPr>
        <w:pStyle w:val="Bibliography"/>
      </w:pPr>
      <w:bookmarkStart w:id="582" w:name="X29739ab7fce6a0c61ad93e769577d0974c2bf34"/>
      <w:bookmarkEnd w:id="579"/>
      <w:r>
        <w:t xml:space="preserve">Klinger, D., McDivitt, P., Howard, B., Rogers, T., Munoz, M., &amp; Wylie, C. (2015). </w:t>
      </w:r>
      <w:r>
        <w:rPr>
          <w:i/>
        </w:rPr>
        <w:t>Classroom Assessment Standards for PreK-12 Teachers</w:t>
      </w:r>
      <w:r>
        <w:t xml:space="preserve">. Joint Committee on Standards for Educational Evaluation. </w:t>
      </w:r>
      <w:ins w:id="583" w:author="Okan Bulut" w:date="2021-07-26T14:58:00Z">
        <w:r w:rsidR="00243BFC">
          <w:fldChar w:fldCharType="begin"/>
        </w:r>
        <w:r w:rsidR="00243BFC">
          <w:instrText xml:space="preserve"> HYPERLINK "about:blank" \h </w:instrText>
        </w:r>
        <w:r w:rsidR="00243BFC">
          <w:fldChar w:fldCharType="separate"/>
        </w:r>
        <w:r>
          <w:rPr>
            <w:rStyle w:val="Hyperlink"/>
          </w:rPr>
          <w:t>https://www.amazon.ca/Classroom-Assessment-Standards-PreK-12-Teachers-ebook/dp/B00V6C9RVO?asin=B00V6C9RVO&amp;revisionId=d45424dd&amp;format=1&amp;depth=1</w:t>
        </w:r>
        <w:r w:rsidR="00243BFC">
          <w:rPr>
            <w:rStyle w:val="Hyperlink"/>
          </w:rPr>
          <w:fldChar w:fldCharType="end"/>
        </w:r>
      </w:ins>
      <w:del w:id="584" w:author="Okan Bulut" w:date="2021-07-26T14:58:00Z">
        <w:r w:rsidR="00243BFC">
          <w:fldChar w:fldCharType="begin"/>
        </w:r>
        <w:r w:rsidR="00243BFC">
          <w:delInstrText xml:space="preserve"> HYPERLINK "https://www.amazon.ca/Classroom-Assessment-Standards-PreK-12-Teachers-ebook/dp/B00V6C9RVO?asin=B00V6C9RVO&amp;revisionId=d45424dd&amp;format=1&amp;depth=1" \h </w:delInstrText>
        </w:r>
        <w:r w:rsidR="00243BFC">
          <w:fldChar w:fldCharType="separate"/>
        </w:r>
        <w:r>
          <w:rPr>
            <w:rStyle w:val="Hyperlink"/>
          </w:rPr>
          <w:delText>https://www.amazon.ca/Classroom-Assessment-Standards-PreK-12-Teachers-ebook/dp/B00V6C9RVO?asin=B00V6C9RVO&amp;revisionId=d45424dd&amp;format=1&amp;depth=1</w:delText>
        </w:r>
        <w:r w:rsidR="00243BFC">
          <w:rPr>
            <w:rStyle w:val="Hyperlink"/>
          </w:rPr>
          <w:fldChar w:fldCharType="end"/>
        </w:r>
      </w:del>
    </w:p>
    <w:p w14:paraId="19572BCC" w14:textId="77777777" w:rsidR="0016696A" w:rsidRDefault="003D44B4" w:rsidP="00C936FD">
      <w:pPr>
        <w:pStyle w:val="Bibliography"/>
      </w:pPr>
      <w:bookmarkStart w:id="585" w:name="ref-knightSummativeAssessmentHigher2002"/>
      <w:bookmarkEnd w:id="582"/>
      <w:r>
        <w:t xml:space="preserve">Knight, P. T. (2002). Summative Assessment in Higher Education: Practices in disarray. </w:t>
      </w:r>
      <w:r>
        <w:rPr>
          <w:i/>
        </w:rPr>
        <w:t>Studies in Higher Education</w:t>
      </w:r>
      <w:r>
        <w:t xml:space="preserve">, </w:t>
      </w:r>
      <w:r>
        <w:rPr>
          <w:i/>
        </w:rPr>
        <w:t>27</w:t>
      </w:r>
      <w:r>
        <w:t xml:space="preserve">(3), 275–286. </w:t>
      </w:r>
      <w:ins w:id="586" w:author="Okan Bulut" w:date="2021-07-26T14:58:00Z">
        <w:r w:rsidR="00243BFC">
          <w:fldChar w:fldCharType="begin"/>
        </w:r>
        <w:r w:rsidR="00243BFC">
          <w:instrText xml:space="preserve"> HYPERLINK "about:blank" \h </w:instrText>
        </w:r>
        <w:r w:rsidR="00243BFC">
          <w:fldChar w:fldCharType="separate"/>
        </w:r>
        <w:r>
          <w:rPr>
            <w:rStyle w:val="Hyperlink"/>
          </w:rPr>
          <w:t>https://doi.org/10/b25nb2</w:t>
        </w:r>
        <w:r w:rsidR="00243BFC">
          <w:rPr>
            <w:rStyle w:val="Hyperlink"/>
          </w:rPr>
          <w:fldChar w:fldCharType="end"/>
        </w:r>
      </w:ins>
      <w:del w:id="587" w:author="Okan Bulut" w:date="2021-07-26T14:58:00Z">
        <w:r w:rsidR="00243BFC">
          <w:fldChar w:fldCharType="begin"/>
        </w:r>
        <w:r w:rsidR="00243BFC">
          <w:delInstrText xml:space="preserve"> HYPERLINK "https://doi.org/10/b25nb2" \h </w:delInstrText>
        </w:r>
        <w:r w:rsidR="00243BFC">
          <w:fldChar w:fldCharType="separate"/>
        </w:r>
        <w:r>
          <w:rPr>
            <w:rStyle w:val="Hyperlink"/>
          </w:rPr>
          <w:delText>https://doi.org/10/b25nb2</w:delText>
        </w:r>
        <w:r w:rsidR="00243BFC">
          <w:rPr>
            <w:rStyle w:val="Hyperlink"/>
          </w:rPr>
          <w:fldChar w:fldCharType="end"/>
        </w:r>
      </w:del>
    </w:p>
    <w:p w14:paraId="4037F55F" w14:textId="77777777" w:rsidR="0016696A" w:rsidRDefault="003D44B4" w:rsidP="00C936FD">
      <w:pPr>
        <w:pStyle w:val="Bibliography"/>
      </w:pPr>
      <w:bookmarkStart w:id="588" w:name="Xcf88c9b5dbcbac8629742c94c8d713b40740bc0"/>
      <w:bookmarkEnd w:id="585"/>
      <w:r>
        <w:lastRenderedPageBreak/>
        <w:t xml:space="preserve">Lin, Q., Yin, Y., Tang, X., Hadad, R., &amp; Zhai, X. (2020). Assessing learning in technology-rich maker activities: A systematic review of empirical research. </w:t>
      </w:r>
      <w:r>
        <w:rPr>
          <w:i/>
        </w:rPr>
        <w:t>Computers &amp; Education</w:t>
      </w:r>
      <w:r>
        <w:t xml:space="preserve">, </w:t>
      </w:r>
      <w:r>
        <w:rPr>
          <w:i/>
        </w:rPr>
        <w:t>157</w:t>
      </w:r>
      <w:r>
        <w:t xml:space="preserve">, 103944. </w:t>
      </w:r>
      <w:ins w:id="589" w:author="Okan Bulut" w:date="2021-07-26T14:58:00Z">
        <w:r w:rsidR="00243BFC">
          <w:fldChar w:fldCharType="begin"/>
        </w:r>
        <w:r w:rsidR="00243BFC">
          <w:instrText xml:space="preserve"> HYPERLINK "about:blank" \h </w:instrText>
        </w:r>
        <w:r w:rsidR="00243BFC">
          <w:fldChar w:fldCharType="separate"/>
        </w:r>
        <w:r>
          <w:rPr>
            <w:rStyle w:val="Hyperlink"/>
          </w:rPr>
          <w:t>https://doi.org/10/ghgzp9</w:t>
        </w:r>
        <w:r w:rsidR="00243BFC">
          <w:rPr>
            <w:rStyle w:val="Hyperlink"/>
          </w:rPr>
          <w:fldChar w:fldCharType="end"/>
        </w:r>
      </w:ins>
      <w:del w:id="590" w:author="Okan Bulut" w:date="2021-07-26T14:58:00Z">
        <w:r w:rsidR="00243BFC">
          <w:fldChar w:fldCharType="begin"/>
        </w:r>
        <w:r w:rsidR="00243BFC">
          <w:delInstrText xml:space="preserve"> HYPERLINK "https://doi.org/10/ghgzp9" \h </w:delInstrText>
        </w:r>
        <w:r w:rsidR="00243BFC">
          <w:fldChar w:fldCharType="separate"/>
        </w:r>
        <w:r>
          <w:rPr>
            <w:rStyle w:val="Hyperlink"/>
          </w:rPr>
          <w:delText>https://doi.org/10/ghgzp9</w:delText>
        </w:r>
        <w:r w:rsidR="00243BFC">
          <w:rPr>
            <w:rStyle w:val="Hyperlink"/>
          </w:rPr>
          <w:fldChar w:fldCharType="end"/>
        </w:r>
      </w:del>
    </w:p>
    <w:p w14:paraId="3DCD0332" w14:textId="77777777" w:rsidR="0016696A" w:rsidRDefault="003D44B4" w:rsidP="00C936FD">
      <w:pPr>
        <w:pStyle w:val="Bibliography"/>
      </w:pPr>
      <w:bookmarkStart w:id="591" w:name="ref-lipnevichWhatGradesMean2020"/>
      <w:bookmarkEnd w:id="588"/>
      <w:r>
        <w:t xml:space="preserve">Lipnevich, A. A., Guskey, T. R., Murano, D. M., &amp; Smith, J. K. (2020). What do grades mean? Variation in grading criteria in American college and university courses. </w:t>
      </w:r>
      <w:r>
        <w:rPr>
          <w:i/>
        </w:rPr>
        <w:t>Assessment in Education: Principles, Policy &amp; Practice</w:t>
      </w:r>
      <w:r>
        <w:t xml:space="preserve">, </w:t>
      </w:r>
      <w:r>
        <w:rPr>
          <w:i/>
        </w:rPr>
        <w:t>27</w:t>
      </w:r>
      <w:r>
        <w:t xml:space="preserve">(5), 480–500. </w:t>
      </w:r>
      <w:ins w:id="592" w:author="Okan Bulut" w:date="2021-07-26T14:58:00Z">
        <w:r w:rsidR="00243BFC">
          <w:fldChar w:fldCharType="begin"/>
        </w:r>
        <w:r w:rsidR="00243BFC">
          <w:instrText xml:space="preserve"> HYPERLINK "about:blank" \h </w:instrText>
        </w:r>
        <w:r w:rsidR="00243BFC">
          <w:fldChar w:fldCharType="separate"/>
        </w:r>
        <w:r>
          <w:rPr>
            <w:rStyle w:val="Hyperlink"/>
          </w:rPr>
          <w:t>https://doi.org/10/ghjw3k</w:t>
        </w:r>
        <w:r w:rsidR="00243BFC">
          <w:rPr>
            <w:rStyle w:val="Hyperlink"/>
          </w:rPr>
          <w:fldChar w:fldCharType="end"/>
        </w:r>
      </w:ins>
      <w:del w:id="593" w:author="Okan Bulut" w:date="2021-07-26T14:58:00Z">
        <w:r w:rsidR="00243BFC">
          <w:fldChar w:fldCharType="begin"/>
        </w:r>
        <w:r w:rsidR="00243BFC">
          <w:delInstrText xml:space="preserve"> HYPERLINK "https://doi.org/10/ghjw3k" \h </w:delInstrText>
        </w:r>
        <w:r w:rsidR="00243BFC">
          <w:fldChar w:fldCharType="separate"/>
        </w:r>
        <w:r>
          <w:rPr>
            <w:rStyle w:val="Hyperlink"/>
          </w:rPr>
          <w:delText>https://doi.org/10/ghjw3k</w:delText>
        </w:r>
        <w:r w:rsidR="00243BFC">
          <w:rPr>
            <w:rStyle w:val="Hyperlink"/>
          </w:rPr>
          <w:fldChar w:fldCharType="end"/>
        </w:r>
      </w:del>
    </w:p>
    <w:p w14:paraId="7D006C27" w14:textId="77777777" w:rsidR="0016696A" w:rsidRDefault="003D44B4" w:rsidP="00C936FD">
      <w:pPr>
        <w:pStyle w:val="Bibliography"/>
      </w:pPr>
      <w:bookmarkStart w:id="594" w:name="ref-masseyAssessmentLiteracyCollege2020"/>
      <w:bookmarkEnd w:id="591"/>
      <w:r>
        <w:t xml:space="preserve">Massey, K. D., DeLuca, C., &amp; LaPointe-McEwan, D. (2020). Assessment Literacy in College Teaching: Empirical Evidence on the Role and Effectiveness of a Faculty Training Course. </w:t>
      </w:r>
      <w:r>
        <w:rPr>
          <w:i/>
        </w:rPr>
        <w:t>To Improve the Academy</w:t>
      </w:r>
      <w:r>
        <w:t xml:space="preserve">, </w:t>
      </w:r>
      <w:r>
        <w:rPr>
          <w:i/>
        </w:rPr>
        <w:t>39</w:t>
      </w:r>
      <w:r>
        <w:t xml:space="preserve">(1). </w:t>
      </w:r>
      <w:ins w:id="595" w:author="Okan Bulut" w:date="2021-07-26T14:58:00Z">
        <w:r w:rsidR="00243BFC">
          <w:fldChar w:fldCharType="begin"/>
        </w:r>
        <w:r w:rsidR="00243BFC">
          <w:instrText xml:space="preserve"> HYPERLINK "about:blank" \h </w:instrText>
        </w:r>
        <w:r w:rsidR="00243BFC">
          <w:fldChar w:fldCharType="separate"/>
        </w:r>
        <w:r>
          <w:rPr>
            <w:rStyle w:val="Hyperlink"/>
          </w:rPr>
          <w:t>https://doi.org/10/gj5ngz</w:t>
        </w:r>
        <w:r w:rsidR="00243BFC">
          <w:rPr>
            <w:rStyle w:val="Hyperlink"/>
          </w:rPr>
          <w:fldChar w:fldCharType="end"/>
        </w:r>
      </w:ins>
      <w:del w:id="596" w:author="Okan Bulut" w:date="2021-07-26T14:58:00Z">
        <w:r w:rsidR="00243BFC">
          <w:fldChar w:fldCharType="begin"/>
        </w:r>
        <w:r w:rsidR="00243BFC">
          <w:delInstrText xml:space="preserve"> HYPERLINK "https://doi.org/10/gj5ngz" \h </w:delInstrText>
        </w:r>
        <w:r w:rsidR="00243BFC">
          <w:fldChar w:fldCharType="separate"/>
        </w:r>
        <w:r>
          <w:rPr>
            <w:rStyle w:val="Hyperlink"/>
          </w:rPr>
          <w:delText>https://doi.org/10/gj5ngz</w:delText>
        </w:r>
        <w:r w:rsidR="00243BFC">
          <w:rPr>
            <w:rStyle w:val="Hyperlink"/>
          </w:rPr>
          <w:fldChar w:fldCharType="end"/>
        </w:r>
      </w:del>
    </w:p>
    <w:p w14:paraId="14420FF4" w14:textId="77777777" w:rsidR="0016696A" w:rsidRDefault="003D44B4" w:rsidP="00C936FD">
      <w:pPr>
        <w:pStyle w:val="Bibliography"/>
      </w:pPr>
      <w:bookmarkStart w:id="597" w:name="ref-StandardsTeacherCompetence1990"/>
      <w:bookmarkEnd w:id="594"/>
      <w:r>
        <w:t xml:space="preserve">Measurement in Education, N. C. on, Teachers, A. F. of, &amp; Association, N. E. (1990). </w:t>
      </w:r>
      <w:r>
        <w:rPr>
          <w:i/>
        </w:rPr>
        <w:t>Standards for Teacher Competence in Educational Assessment of Students</w:t>
      </w:r>
      <w:r>
        <w:t xml:space="preserve">. </w:t>
      </w:r>
      <w:ins w:id="598" w:author="Okan Bulut" w:date="2021-07-26T14:58:00Z">
        <w:r w:rsidR="00243BFC">
          <w:fldChar w:fldCharType="begin"/>
        </w:r>
        <w:r w:rsidR="00243BFC">
          <w:instrText xml:space="preserve"> HYPERLINK "about:blank" \h </w:instrText>
        </w:r>
        <w:r w:rsidR="00243BFC">
          <w:fldChar w:fldCharType="separate"/>
        </w:r>
        <w:r>
          <w:rPr>
            <w:rStyle w:val="Hyperlink"/>
          </w:rPr>
          <w:t>https://eric.ed.gov/?id=ED323186</w:t>
        </w:r>
        <w:r w:rsidR="00243BFC">
          <w:rPr>
            <w:rStyle w:val="Hyperlink"/>
          </w:rPr>
          <w:fldChar w:fldCharType="end"/>
        </w:r>
      </w:ins>
      <w:del w:id="599" w:author="Okan Bulut" w:date="2021-07-26T14:58:00Z">
        <w:r w:rsidR="00243BFC">
          <w:fldChar w:fldCharType="begin"/>
        </w:r>
        <w:r w:rsidR="00243BFC">
          <w:delInstrText xml:space="preserve"> HYPERLINK "https://eric.ed.gov/?id=ED323186" \h </w:delInstrText>
        </w:r>
        <w:r w:rsidR="00243BFC">
          <w:fldChar w:fldCharType="separate"/>
        </w:r>
        <w:r>
          <w:rPr>
            <w:rStyle w:val="Hyperlink"/>
          </w:rPr>
          <w:delText>https://eric.ed.gov/?id=ED323186</w:delText>
        </w:r>
        <w:r w:rsidR="00243BFC">
          <w:rPr>
            <w:rStyle w:val="Hyperlink"/>
          </w:rPr>
          <w:fldChar w:fldCharType="end"/>
        </w:r>
      </w:del>
    </w:p>
    <w:p w14:paraId="456AB9D0" w14:textId="77777777" w:rsidR="0016696A" w:rsidRDefault="003D44B4" w:rsidP="00C936FD">
      <w:pPr>
        <w:pStyle w:val="Bibliography"/>
      </w:pPr>
      <w:bookmarkStart w:id="600" w:name="X5c86252aa4ff917d9cc0a272767d26b88512cd6"/>
      <w:bookmarkEnd w:id="597"/>
      <w:r>
        <w:t xml:space="preserve">Medland, E. (2015). Examining the assessment literacy of external examiners. </w:t>
      </w:r>
      <w:r>
        <w:rPr>
          <w:i/>
        </w:rPr>
        <w:t>London Review of Education</w:t>
      </w:r>
      <w:r>
        <w:t xml:space="preserve">. </w:t>
      </w:r>
      <w:ins w:id="601" w:author="Okan Bulut" w:date="2021-07-26T14:58:00Z">
        <w:r w:rsidR="00243BFC">
          <w:fldChar w:fldCharType="begin"/>
        </w:r>
        <w:r w:rsidR="00243BFC">
          <w:instrText xml:space="preserve"> HYPERLINK "about:blank" \h </w:instrText>
        </w:r>
        <w:r w:rsidR="00243BFC">
          <w:fldChar w:fldCharType="separate"/>
        </w:r>
        <w:r>
          <w:rPr>
            <w:rStyle w:val="Hyperlink"/>
          </w:rPr>
          <w:t>https://doi.org/10/gk5sph</w:t>
        </w:r>
        <w:r w:rsidR="00243BFC">
          <w:rPr>
            <w:rStyle w:val="Hyperlink"/>
          </w:rPr>
          <w:fldChar w:fldCharType="end"/>
        </w:r>
      </w:ins>
      <w:del w:id="602" w:author="Okan Bulut" w:date="2021-07-26T14:58:00Z">
        <w:r w:rsidR="00243BFC">
          <w:fldChar w:fldCharType="begin"/>
        </w:r>
        <w:r w:rsidR="00243BFC">
          <w:delInstrText xml:space="preserve"> HYPERLINK "https://doi.org/10/gk5sph" \h </w:delInstrText>
        </w:r>
        <w:r w:rsidR="00243BFC">
          <w:fldChar w:fldCharType="separate"/>
        </w:r>
        <w:r>
          <w:rPr>
            <w:rStyle w:val="Hyperlink"/>
          </w:rPr>
          <w:delText>https://doi.org/10/gk5sph</w:delText>
        </w:r>
        <w:r w:rsidR="00243BFC">
          <w:rPr>
            <w:rStyle w:val="Hyperlink"/>
          </w:rPr>
          <w:fldChar w:fldCharType="end"/>
        </w:r>
      </w:del>
    </w:p>
    <w:p w14:paraId="2A6746EB" w14:textId="77777777" w:rsidR="0016696A" w:rsidRDefault="003D44B4" w:rsidP="00C936FD">
      <w:pPr>
        <w:pStyle w:val="Bibliography"/>
      </w:pPr>
      <w:bookmarkStart w:id="603" w:name="ref-mislevyTestTheoryReconcieved1994"/>
      <w:bookmarkEnd w:id="600"/>
      <w:r>
        <w:t xml:space="preserve">Mislevy, R. J. (1994). Test theory reconcieved. </w:t>
      </w:r>
      <w:r>
        <w:rPr>
          <w:i/>
        </w:rPr>
        <w:t>ETS Research Report Series</w:t>
      </w:r>
      <w:r>
        <w:t xml:space="preserve">, </w:t>
      </w:r>
      <w:r>
        <w:rPr>
          <w:i/>
        </w:rPr>
        <w:t>1994</w:t>
      </w:r>
      <w:r>
        <w:t xml:space="preserve">(1), i–38. </w:t>
      </w:r>
      <w:ins w:id="604" w:author="Okan Bulut" w:date="2021-07-26T14:58:00Z">
        <w:r w:rsidR="00243BFC">
          <w:fldChar w:fldCharType="begin"/>
        </w:r>
        <w:r w:rsidR="00243BFC">
          <w:instrText xml:space="preserve"> HYPERLINK "about:blank" \h </w:instrText>
        </w:r>
        <w:r w:rsidR="00243BFC">
          <w:fldChar w:fldCharType="separate"/>
        </w:r>
        <w:r>
          <w:rPr>
            <w:rStyle w:val="Hyperlink"/>
          </w:rPr>
          <w:t>https://doi.org/10/gjm236</w:t>
        </w:r>
        <w:r w:rsidR="00243BFC">
          <w:rPr>
            <w:rStyle w:val="Hyperlink"/>
          </w:rPr>
          <w:fldChar w:fldCharType="end"/>
        </w:r>
      </w:ins>
      <w:del w:id="605" w:author="Okan Bulut" w:date="2021-07-26T14:58:00Z">
        <w:r w:rsidR="00243BFC">
          <w:fldChar w:fldCharType="begin"/>
        </w:r>
        <w:r w:rsidR="00243BFC">
          <w:delInstrText xml:space="preserve"> HYPERLINK "https://doi.org/10/gjm236" \h </w:delInstrText>
        </w:r>
        <w:r w:rsidR="00243BFC">
          <w:fldChar w:fldCharType="separate"/>
        </w:r>
        <w:r>
          <w:rPr>
            <w:rStyle w:val="Hyperlink"/>
          </w:rPr>
          <w:delText>https://doi.org/10/gjm236</w:delText>
        </w:r>
        <w:r w:rsidR="00243BFC">
          <w:rPr>
            <w:rStyle w:val="Hyperlink"/>
          </w:rPr>
          <w:fldChar w:fldCharType="end"/>
        </w:r>
      </w:del>
    </w:p>
    <w:p w14:paraId="57185D7E" w14:textId="77777777" w:rsidR="0016696A" w:rsidRDefault="003D44B4" w:rsidP="00C936FD">
      <w:pPr>
        <w:pStyle w:val="Bibliography"/>
      </w:pPr>
      <w:bookmarkStart w:id="606" w:name="X949dc1c922451eed515cca009b0e2211dbab978"/>
      <w:bookmarkEnd w:id="603"/>
      <w:r>
        <w:t xml:space="preserve">Natriello, G. (1987). The Impact of Evaluation Processes on Students. </w:t>
      </w:r>
      <w:r>
        <w:rPr>
          <w:i/>
        </w:rPr>
        <w:t>Educational Psychologist</w:t>
      </w:r>
      <w:r>
        <w:t xml:space="preserve">, </w:t>
      </w:r>
      <w:r>
        <w:rPr>
          <w:i/>
        </w:rPr>
        <w:t>22</w:t>
      </w:r>
      <w:r>
        <w:t xml:space="preserve">(2), 155–175. </w:t>
      </w:r>
      <w:ins w:id="607" w:author="Okan Bulut" w:date="2021-07-26T14:58:00Z">
        <w:r w:rsidR="00243BFC">
          <w:fldChar w:fldCharType="begin"/>
        </w:r>
        <w:r w:rsidR="00243BFC">
          <w:instrText xml:space="preserve"> HYPERLINK "about:blank" \h </w:instrText>
        </w:r>
        <w:r w:rsidR="00243BFC">
          <w:fldChar w:fldCharType="separate"/>
        </w:r>
        <w:r>
          <w:rPr>
            <w:rStyle w:val="Hyperlink"/>
          </w:rPr>
          <w:t>https://doi.org/10/cgqtqx</w:t>
        </w:r>
        <w:r w:rsidR="00243BFC">
          <w:rPr>
            <w:rStyle w:val="Hyperlink"/>
          </w:rPr>
          <w:fldChar w:fldCharType="end"/>
        </w:r>
      </w:ins>
      <w:del w:id="608" w:author="Okan Bulut" w:date="2021-07-26T14:58:00Z">
        <w:r w:rsidR="00243BFC">
          <w:fldChar w:fldCharType="begin"/>
        </w:r>
        <w:r w:rsidR="00243BFC">
          <w:delInstrText xml:space="preserve"> HYPERLINK "https://doi.org/10/cgqtqx" \h </w:delInstrText>
        </w:r>
        <w:r w:rsidR="00243BFC">
          <w:fldChar w:fldCharType="separate"/>
        </w:r>
        <w:r>
          <w:rPr>
            <w:rStyle w:val="Hyperlink"/>
          </w:rPr>
          <w:delText>https://doi.org/10/cgqtqx</w:delText>
        </w:r>
        <w:r w:rsidR="00243BFC">
          <w:rPr>
            <w:rStyle w:val="Hyperlink"/>
          </w:rPr>
          <w:fldChar w:fldCharType="end"/>
        </w:r>
      </w:del>
    </w:p>
    <w:p w14:paraId="5CC7867C" w14:textId="77777777" w:rsidR="0016696A" w:rsidRDefault="003D44B4" w:rsidP="00C936FD">
      <w:pPr>
        <w:pStyle w:val="Bibliography"/>
      </w:pPr>
      <w:bookmarkStart w:id="609" w:name="X568de4367a2adb3cc7734bdfe3ece898df67951"/>
      <w:bookmarkEnd w:id="606"/>
      <w:r>
        <w:t xml:space="preserve">Offerdahl, E. G., &amp; Tomanek, D. (2011). Changes in instructors’ assessment thinking related to experimentation with new strategies. </w:t>
      </w:r>
      <w:r>
        <w:rPr>
          <w:i/>
        </w:rPr>
        <w:t>Assessment and Evaluation in Higher Education</w:t>
      </w:r>
      <w:r>
        <w:t xml:space="preserve">, </w:t>
      </w:r>
      <w:r>
        <w:rPr>
          <w:i/>
        </w:rPr>
        <w:t>36</w:t>
      </w:r>
      <w:r>
        <w:t xml:space="preserve">(7), 781–795. </w:t>
      </w:r>
      <w:ins w:id="610" w:author="Okan Bulut" w:date="2021-07-26T14:58:00Z">
        <w:r w:rsidR="00243BFC">
          <w:fldChar w:fldCharType="begin"/>
        </w:r>
        <w:r w:rsidR="00243BFC">
          <w:instrText xml:space="preserve"> HYPERLINK "about:blank" \h </w:instrText>
        </w:r>
        <w:r w:rsidR="00243BFC">
          <w:fldChar w:fldCharType="separate"/>
        </w:r>
        <w:r>
          <w:rPr>
            <w:rStyle w:val="Hyperlink"/>
          </w:rPr>
          <w:t>https://doi.org/10/d89z7p</w:t>
        </w:r>
        <w:r w:rsidR="00243BFC">
          <w:rPr>
            <w:rStyle w:val="Hyperlink"/>
          </w:rPr>
          <w:fldChar w:fldCharType="end"/>
        </w:r>
      </w:ins>
      <w:del w:id="611" w:author="Okan Bulut" w:date="2021-07-26T14:58:00Z">
        <w:r w:rsidR="00243BFC">
          <w:fldChar w:fldCharType="begin"/>
        </w:r>
        <w:r w:rsidR="00243BFC">
          <w:delInstrText xml:space="preserve"> HYPERLINK "https://doi.org/10/d89z7p" \h </w:delInstrText>
        </w:r>
        <w:r w:rsidR="00243BFC">
          <w:fldChar w:fldCharType="separate"/>
        </w:r>
        <w:r>
          <w:rPr>
            <w:rStyle w:val="Hyperlink"/>
          </w:rPr>
          <w:delText>https://doi.org/10/d89z7p</w:delText>
        </w:r>
        <w:r w:rsidR="00243BFC">
          <w:rPr>
            <w:rStyle w:val="Hyperlink"/>
          </w:rPr>
          <w:fldChar w:fldCharType="end"/>
        </w:r>
      </w:del>
    </w:p>
    <w:p w14:paraId="6D7F2979" w14:textId="77777777" w:rsidR="0016696A" w:rsidRDefault="003D44B4" w:rsidP="00C936FD">
      <w:pPr>
        <w:pStyle w:val="Bibliography"/>
      </w:pPr>
      <w:bookmarkStart w:id="612" w:name="ref-oldfieldAssessmentDigitalAge2012"/>
      <w:bookmarkEnd w:id="609"/>
      <w:r>
        <w:lastRenderedPageBreak/>
        <w:t xml:space="preserve">Oldfield, A., Broadfoot, P., Sutherland, R., &amp; Timmis, S. (2012). </w:t>
      </w:r>
      <w:r>
        <w:rPr>
          <w:i/>
        </w:rPr>
        <w:t>Assessment in a Digital Age: A research review</w:t>
      </w:r>
      <w:r>
        <w:t xml:space="preserve">. Graduate School of Education, University of Bristol. </w:t>
      </w:r>
      <w:ins w:id="613" w:author="Okan Bulut" w:date="2021-07-26T14:58:00Z">
        <w:r w:rsidR="00243BFC">
          <w:fldChar w:fldCharType="begin"/>
        </w:r>
        <w:r w:rsidR="00243BFC">
          <w:instrText xml:space="preserve"> HYPERLINK "about:blank" \h </w:instrText>
        </w:r>
        <w:r w:rsidR="00243BFC">
          <w:fldChar w:fldCharType="separate"/>
        </w:r>
        <w:r>
          <w:rPr>
            <w:rStyle w:val="Hyperlink"/>
          </w:rPr>
          <w:t>https://www.bristol.ac.uk/media-library/sites/education/documents/researchreview.pdf</w:t>
        </w:r>
        <w:r w:rsidR="00243BFC">
          <w:rPr>
            <w:rStyle w:val="Hyperlink"/>
          </w:rPr>
          <w:fldChar w:fldCharType="end"/>
        </w:r>
      </w:ins>
      <w:del w:id="614" w:author="Okan Bulut" w:date="2021-07-26T14:58:00Z">
        <w:r w:rsidR="00243BFC">
          <w:fldChar w:fldCharType="begin"/>
        </w:r>
        <w:r w:rsidR="00243BFC">
          <w:delInstrText xml:space="preserve"> HYPERLINK "https://www.bristol.ac.uk/media-library/sites/education/documents/researchreview.pdf" \h </w:delInstrText>
        </w:r>
        <w:r w:rsidR="00243BFC">
          <w:fldChar w:fldCharType="separate"/>
        </w:r>
        <w:r>
          <w:rPr>
            <w:rStyle w:val="Hyperlink"/>
          </w:rPr>
          <w:delText>https://www.bristol.ac.uk/media-library/sites/education/documents/researchreview.pdf</w:delText>
        </w:r>
        <w:r w:rsidR="00243BFC">
          <w:rPr>
            <w:rStyle w:val="Hyperlink"/>
          </w:rPr>
          <w:fldChar w:fldCharType="end"/>
        </w:r>
      </w:del>
    </w:p>
    <w:p w14:paraId="4266EC69" w14:textId="77777777" w:rsidR="0016696A" w:rsidRDefault="003D44B4" w:rsidP="00C936FD">
      <w:pPr>
        <w:pStyle w:val="Bibliography"/>
      </w:pPr>
      <w:bookmarkStart w:id="615" w:name="ref-pastoreTeacherAssessmentLiteracy2019"/>
      <w:bookmarkEnd w:id="612"/>
      <w:r>
        <w:t xml:space="preserve">Pastore, S., &amp; Andrade, H. L. (2019). Teacher assessment literacy: A three-dimensional model. </w:t>
      </w:r>
      <w:r>
        <w:rPr>
          <w:i/>
        </w:rPr>
        <w:t>Teaching and Teacher Education</w:t>
      </w:r>
      <w:r>
        <w:t xml:space="preserve">, </w:t>
      </w:r>
      <w:r>
        <w:rPr>
          <w:i/>
        </w:rPr>
        <w:t>84</w:t>
      </w:r>
      <w:r>
        <w:t xml:space="preserve">, 128–138. </w:t>
      </w:r>
      <w:ins w:id="616" w:author="Okan Bulut" w:date="2021-07-26T14:58:00Z">
        <w:r w:rsidR="00243BFC">
          <w:fldChar w:fldCharType="begin"/>
        </w:r>
        <w:r w:rsidR="00243BFC">
          <w:instrText xml:space="preserve"> HYPERLINK "about:blank" \h </w:instrText>
        </w:r>
        <w:r w:rsidR="00243BFC">
          <w:fldChar w:fldCharType="separate"/>
        </w:r>
        <w:r>
          <w:rPr>
            <w:rStyle w:val="Hyperlink"/>
          </w:rPr>
          <w:t>https://doi.org/10/gh5k7b</w:t>
        </w:r>
        <w:r w:rsidR="00243BFC">
          <w:rPr>
            <w:rStyle w:val="Hyperlink"/>
          </w:rPr>
          <w:fldChar w:fldCharType="end"/>
        </w:r>
      </w:ins>
      <w:del w:id="617" w:author="Okan Bulut" w:date="2021-07-26T14:58:00Z">
        <w:r w:rsidR="00243BFC">
          <w:fldChar w:fldCharType="begin"/>
        </w:r>
        <w:r w:rsidR="00243BFC">
          <w:delInstrText xml:space="preserve"> HYPERLINK "https://doi.org/10/gh5k7b" \h </w:delInstrText>
        </w:r>
        <w:r w:rsidR="00243BFC">
          <w:fldChar w:fldCharType="separate"/>
        </w:r>
        <w:r>
          <w:rPr>
            <w:rStyle w:val="Hyperlink"/>
          </w:rPr>
          <w:delText>https://doi.org/10/gh5k7b</w:delText>
        </w:r>
        <w:r w:rsidR="00243BFC">
          <w:rPr>
            <w:rStyle w:val="Hyperlink"/>
          </w:rPr>
          <w:fldChar w:fldCharType="end"/>
        </w:r>
      </w:del>
    </w:p>
    <w:p w14:paraId="01884FE4" w14:textId="77777777" w:rsidR="0016696A" w:rsidRDefault="003D44B4" w:rsidP="00C936FD">
      <w:pPr>
        <w:pStyle w:val="Bibliography"/>
      </w:pPr>
      <w:bookmarkStart w:id="618" w:name="ref-pellegrinoKnowingWhatStudents2001"/>
      <w:bookmarkEnd w:id="615"/>
      <w:r>
        <w:t xml:space="preserve">Pellegrino, J. W., Chudowsky, N., &amp; Glaser, R. (2001). </w:t>
      </w:r>
      <w:r>
        <w:rPr>
          <w:i/>
        </w:rPr>
        <w:t>Knowing What Students Know: The Science and Design of Educational Assessment</w:t>
      </w:r>
      <w:r>
        <w:t xml:space="preserve">. National Academies Press. </w:t>
      </w:r>
      <w:ins w:id="619" w:author="Okan Bulut" w:date="2021-07-26T14:58:00Z">
        <w:r w:rsidR="00243BFC">
          <w:fldChar w:fldCharType="begin"/>
        </w:r>
        <w:r w:rsidR="00243BFC">
          <w:instrText xml:space="preserve"> HYPERLINK "about:blank" \h </w:instrText>
        </w:r>
        <w:r w:rsidR="00243BFC">
          <w:fldChar w:fldCharType="separate"/>
        </w:r>
        <w:r>
          <w:rPr>
            <w:rStyle w:val="Hyperlink"/>
          </w:rPr>
          <w:t>https://doi.org/10.17226/10019</w:t>
        </w:r>
        <w:r w:rsidR="00243BFC">
          <w:rPr>
            <w:rStyle w:val="Hyperlink"/>
          </w:rPr>
          <w:fldChar w:fldCharType="end"/>
        </w:r>
      </w:ins>
      <w:del w:id="620" w:author="Okan Bulut" w:date="2021-07-26T14:58:00Z">
        <w:r w:rsidR="00243BFC">
          <w:fldChar w:fldCharType="begin"/>
        </w:r>
        <w:r w:rsidR="00243BFC">
          <w:delInstrText xml:space="preserve"> HYPERLINK "https://doi.org/10.17226/10019" \h </w:delInstrText>
        </w:r>
        <w:r w:rsidR="00243BFC">
          <w:fldChar w:fldCharType="separate"/>
        </w:r>
        <w:r>
          <w:rPr>
            <w:rStyle w:val="Hyperlink"/>
          </w:rPr>
          <w:delText>https://doi.org/10.17226/10019</w:delText>
        </w:r>
        <w:r w:rsidR="00243BFC">
          <w:rPr>
            <w:rStyle w:val="Hyperlink"/>
          </w:rPr>
          <w:fldChar w:fldCharType="end"/>
        </w:r>
      </w:del>
    </w:p>
    <w:p w14:paraId="656D85D6" w14:textId="77777777" w:rsidR="0016696A" w:rsidRDefault="003D44B4" w:rsidP="00C936FD">
      <w:pPr>
        <w:pStyle w:val="Bibliography"/>
      </w:pPr>
      <w:bookmarkStart w:id="621" w:name="Xd3220b3c4c74762840488f1ab7714e7e895bc2e"/>
      <w:bookmarkEnd w:id="618"/>
      <w:r>
        <w:t xml:space="preserve">Pellegrino, J. W., &amp; Quellmalz, E. S. (2010). Perspectives on the Integration of Technology and Assessment. </w:t>
      </w:r>
      <w:r>
        <w:rPr>
          <w:i/>
        </w:rPr>
        <w:t>Journal of Research on Technology in Education</w:t>
      </w:r>
      <w:r>
        <w:t xml:space="preserve">, </w:t>
      </w:r>
      <w:r>
        <w:rPr>
          <w:i/>
        </w:rPr>
        <w:t>43</w:t>
      </w:r>
      <w:r>
        <w:t xml:space="preserve">(2), 119–134. </w:t>
      </w:r>
      <w:ins w:id="622" w:author="Okan Bulut" w:date="2021-07-26T14:58:00Z">
        <w:r w:rsidR="00243BFC">
          <w:fldChar w:fldCharType="begin"/>
        </w:r>
        <w:r w:rsidR="00243BFC">
          <w:instrText xml:space="preserve"> HYPERLINK "about:blank" \h </w:instrText>
        </w:r>
        <w:r w:rsidR="00243BFC">
          <w:fldChar w:fldCharType="separate"/>
        </w:r>
        <w:r>
          <w:rPr>
            <w:rStyle w:val="Hyperlink"/>
          </w:rPr>
          <w:t>https://doi.org/10/ggfh8z</w:t>
        </w:r>
        <w:r w:rsidR="00243BFC">
          <w:rPr>
            <w:rStyle w:val="Hyperlink"/>
          </w:rPr>
          <w:fldChar w:fldCharType="end"/>
        </w:r>
      </w:ins>
      <w:del w:id="623" w:author="Okan Bulut" w:date="2021-07-26T14:58:00Z">
        <w:r w:rsidR="00243BFC">
          <w:fldChar w:fldCharType="begin"/>
        </w:r>
        <w:r w:rsidR="00243BFC">
          <w:delInstrText xml:space="preserve"> HYPERLINK "https://doi.org/10/ggfh8z" \h </w:delInstrText>
        </w:r>
        <w:r w:rsidR="00243BFC">
          <w:fldChar w:fldCharType="separate"/>
        </w:r>
        <w:r>
          <w:rPr>
            <w:rStyle w:val="Hyperlink"/>
          </w:rPr>
          <w:delText>https://doi.org/10/ggfh8z</w:delText>
        </w:r>
        <w:r w:rsidR="00243BFC">
          <w:rPr>
            <w:rStyle w:val="Hyperlink"/>
          </w:rPr>
          <w:fldChar w:fldCharType="end"/>
        </w:r>
      </w:del>
    </w:p>
    <w:p w14:paraId="35B462CC" w14:textId="77777777" w:rsidR="0016696A" w:rsidRDefault="003D44B4" w:rsidP="00C936FD">
      <w:pPr>
        <w:pStyle w:val="Bibliography"/>
      </w:pPr>
      <w:bookmarkStart w:id="624" w:name="X2ef0bb9d5e3fccea0cf8ddd6c54b6184255abbf"/>
      <w:bookmarkEnd w:id="621"/>
      <w:r>
        <w:t xml:space="preserve">Popham, W. J. (2011). Assessment Literacy Overlooked: A Teacher Educator’s Confession. </w:t>
      </w:r>
      <w:r>
        <w:rPr>
          <w:i/>
        </w:rPr>
        <w:t>The Teacher Educator</w:t>
      </w:r>
      <w:r>
        <w:t xml:space="preserve">, </w:t>
      </w:r>
      <w:r>
        <w:rPr>
          <w:i/>
        </w:rPr>
        <w:t>46</w:t>
      </w:r>
      <w:r>
        <w:t xml:space="preserve">(4), 265–273. </w:t>
      </w:r>
      <w:ins w:id="625" w:author="Okan Bulut" w:date="2021-07-26T14:58:00Z">
        <w:r w:rsidR="00243BFC">
          <w:fldChar w:fldCharType="begin"/>
        </w:r>
        <w:r w:rsidR="00243BFC">
          <w:instrText xml:space="preserve"> HYPERLINK "about:blank" \h </w:instrText>
        </w:r>
        <w:r w:rsidR="00243BFC">
          <w:fldChar w:fldCharType="separate"/>
        </w:r>
        <w:r>
          <w:rPr>
            <w:rStyle w:val="Hyperlink"/>
          </w:rPr>
          <w:t>https://doi.org/10/dctz5h</w:t>
        </w:r>
        <w:r w:rsidR="00243BFC">
          <w:rPr>
            <w:rStyle w:val="Hyperlink"/>
          </w:rPr>
          <w:fldChar w:fldCharType="end"/>
        </w:r>
      </w:ins>
      <w:del w:id="626" w:author="Okan Bulut" w:date="2021-07-26T14:58:00Z">
        <w:r w:rsidR="00243BFC">
          <w:fldChar w:fldCharType="begin"/>
        </w:r>
        <w:r w:rsidR="00243BFC">
          <w:delInstrText xml:space="preserve"> HYPERLINK "https://doi.org/10/dctz5h" \h </w:delInstrText>
        </w:r>
        <w:r w:rsidR="00243BFC">
          <w:fldChar w:fldCharType="separate"/>
        </w:r>
        <w:r>
          <w:rPr>
            <w:rStyle w:val="Hyperlink"/>
          </w:rPr>
          <w:delText>https://doi.org/10/dctz5h</w:delText>
        </w:r>
        <w:r w:rsidR="00243BFC">
          <w:rPr>
            <w:rStyle w:val="Hyperlink"/>
          </w:rPr>
          <w:fldChar w:fldCharType="end"/>
        </w:r>
      </w:del>
    </w:p>
    <w:p w14:paraId="643EFB4F" w14:textId="77777777" w:rsidR="0016696A" w:rsidRDefault="003D44B4" w:rsidP="00C936FD">
      <w:pPr>
        <w:pStyle w:val="Bibliography"/>
      </w:pPr>
      <w:bookmarkStart w:id="627" w:name="ref-presseyMachineAutomaticTeaching1927"/>
      <w:bookmarkEnd w:id="624"/>
      <w:r>
        <w:t xml:space="preserve">Pressey, S. L. (1927). A machine for automatic teaching of drill material. </w:t>
      </w:r>
      <w:r>
        <w:rPr>
          <w:i/>
        </w:rPr>
        <w:t>School &amp; Society</w:t>
      </w:r>
      <w:r>
        <w:t xml:space="preserve">, </w:t>
      </w:r>
      <w:r>
        <w:rPr>
          <w:i/>
        </w:rPr>
        <w:t>25</w:t>
      </w:r>
      <w:r>
        <w:t>, 549–552.</w:t>
      </w:r>
    </w:p>
    <w:p w14:paraId="5F3BDF50" w14:textId="77777777" w:rsidR="0016696A" w:rsidRDefault="003D44B4" w:rsidP="00C936FD">
      <w:pPr>
        <w:pStyle w:val="Bibliography"/>
      </w:pPr>
      <w:bookmarkStart w:id="628" w:name="ref-priceIfWasGoing2011"/>
      <w:bookmarkEnd w:id="627"/>
      <w:r>
        <w:t xml:space="preserve">Price, M., Carroll, J., O’Donovan, B., &amp; Rust, C. (2011). If I was going there I wouldn’t start from here: A critical commentary on current assessment practice. </w:t>
      </w:r>
      <w:r>
        <w:rPr>
          <w:i/>
        </w:rPr>
        <w:t>Assessment &amp; Evaluation in Higher Education</w:t>
      </w:r>
      <w:r>
        <w:t xml:space="preserve">, </w:t>
      </w:r>
      <w:r>
        <w:rPr>
          <w:i/>
        </w:rPr>
        <w:t>36</w:t>
      </w:r>
      <w:r>
        <w:t xml:space="preserve">(4), 479–492. </w:t>
      </w:r>
      <w:ins w:id="629" w:author="Okan Bulut" w:date="2021-07-26T14:58:00Z">
        <w:r w:rsidR="00243BFC">
          <w:fldChar w:fldCharType="begin"/>
        </w:r>
        <w:r w:rsidR="00243BFC">
          <w:instrText xml:space="preserve"> HYPERLINK "about:blank" \h </w:instrText>
        </w:r>
        <w:r w:rsidR="00243BFC">
          <w:fldChar w:fldCharType="separate"/>
        </w:r>
        <w:r>
          <w:rPr>
            <w:rStyle w:val="Hyperlink"/>
          </w:rPr>
          <w:t>https://doi.org/10/d4sz5m</w:t>
        </w:r>
        <w:r w:rsidR="00243BFC">
          <w:rPr>
            <w:rStyle w:val="Hyperlink"/>
          </w:rPr>
          <w:fldChar w:fldCharType="end"/>
        </w:r>
      </w:ins>
      <w:del w:id="630" w:author="Okan Bulut" w:date="2021-07-26T14:58:00Z">
        <w:r w:rsidR="00243BFC">
          <w:fldChar w:fldCharType="begin"/>
        </w:r>
        <w:r w:rsidR="00243BFC">
          <w:delInstrText xml:space="preserve"> HYPERLINK "https://doi.org/10/d4sz5m" \h </w:delInstrText>
        </w:r>
        <w:r w:rsidR="00243BFC">
          <w:fldChar w:fldCharType="separate"/>
        </w:r>
        <w:r>
          <w:rPr>
            <w:rStyle w:val="Hyperlink"/>
          </w:rPr>
          <w:delText>https://doi.org/10/d4sz5m</w:delText>
        </w:r>
        <w:r w:rsidR="00243BFC">
          <w:rPr>
            <w:rStyle w:val="Hyperlink"/>
          </w:rPr>
          <w:fldChar w:fldCharType="end"/>
        </w:r>
      </w:del>
    </w:p>
    <w:p w14:paraId="16F2E332" w14:textId="77777777" w:rsidR="0016696A" w:rsidRDefault="003D44B4" w:rsidP="00C936FD">
      <w:pPr>
        <w:pStyle w:val="Bibliography"/>
      </w:pPr>
      <w:bookmarkStart w:id="631" w:name="ref-scrivenMethodologyEvaluation1967"/>
      <w:bookmarkEnd w:id="628"/>
      <w:r>
        <w:t xml:space="preserve">Scriven, M. (1967). The methodology of evaluation. In </w:t>
      </w:r>
      <w:r>
        <w:rPr>
          <w:i/>
        </w:rPr>
        <w:t>Perspectives of curriculum evaluation</w:t>
      </w:r>
      <w:r>
        <w:t>. Rand McNally.</w:t>
      </w:r>
    </w:p>
    <w:p w14:paraId="7F02B48D" w14:textId="77777777" w:rsidR="0016696A" w:rsidRDefault="003D44B4" w:rsidP="00C936FD">
      <w:pPr>
        <w:pStyle w:val="Bibliography"/>
      </w:pPr>
      <w:bookmarkStart w:id="632" w:name="ref-shepardRoleAssessmentLearning2000"/>
      <w:bookmarkEnd w:id="631"/>
      <w:r>
        <w:t xml:space="preserve">Shepard, L. A. (2000). The Role of Assessment in a Learning Culture. </w:t>
      </w:r>
      <w:r>
        <w:rPr>
          <w:i/>
        </w:rPr>
        <w:t>Educational Researcher</w:t>
      </w:r>
      <w:r>
        <w:t xml:space="preserve">, </w:t>
      </w:r>
      <w:r>
        <w:rPr>
          <w:i/>
        </w:rPr>
        <w:t>29</w:t>
      </w:r>
      <w:r>
        <w:t xml:space="preserve">(7), 4–14. </w:t>
      </w:r>
      <w:ins w:id="633" w:author="Okan Bulut" w:date="2021-07-26T14:58:00Z">
        <w:r w:rsidR="00243BFC">
          <w:fldChar w:fldCharType="begin"/>
        </w:r>
        <w:r w:rsidR="00243BFC">
          <w:instrText xml:space="preserve"> HYPERLINK "about:blank" \h </w:instrText>
        </w:r>
        <w:r w:rsidR="00243BFC">
          <w:fldChar w:fldCharType="separate"/>
        </w:r>
        <w:r>
          <w:rPr>
            <w:rStyle w:val="Hyperlink"/>
          </w:rPr>
          <w:t>https://doi.org/10/cw9jwc</w:t>
        </w:r>
        <w:r w:rsidR="00243BFC">
          <w:rPr>
            <w:rStyle w:val="Hyperlink"/>
          </w:rPr>
          <w:fldChar w:fldCharType="end"/>
        </w:r>
      </w:ins>
      <w:del w:id="634" w:author="Okan Bulut" w:date="2021-07-26T14:58:00Z">
        <w:r w:rsidR="00243BFC">
          <w:fldChar w:fldCharType="begin"/>
        </w:r>
        <w:r w:rsidR="00243BFC">
          <w:delInstrText xml:space="preserve"> HYPERLINK "https://doi.org/10/cw9jwc" \h </w:delInstrText>
        </w:r>
        <w:r w:rsidR="00243BFC">
          <w:fldChar w:fldCharType="separate"/>
        </w:r>
        <w:r>
          <w:rPr>
            <w:rStyle w:val="Hyperlink"/>
          </w:rPr>
          <w:delText>https://doi.org/10/cw9jwc</w:delText>
        </w:r>
        <w:r w:rsidR="00243BFC">
          <w:rPr>
            <w:rStyle w:val="Hyperlink"/>
          </w:rPr>
          <w:fldChar w:fldCharType="end"/>
        </w:r>
      </w:del>
    </w:p>
    <w:p w14:paraId="25D578B0" w14:textId="77777777" w:rsidR="0016696A" w:rsidRDefault="003D44B4" w:rsidP="00C936FD">
      <w:pPr>
        <w:pStyle w:val="Bibliography"/>
      </w:pPr>
      <w:bookmarkStart w:id="635" w:name="X88b1c0c95c5ecb040b63ac0eab37de36c7ef351"/>
      <w:bookmarkEnd w:id="632"/>
      <w:r>
        <w:lastRenderedPageBreak/>
        <w:t xml:space="preserve">Smith Glasgow, M. E., Dreher, H. M., &amp; Schreiber, J. (2019). Standardized testing in nursing education: Preparing students for NCLEX-RN® and practice. </w:t>
      </w:r>
      <w:r>
        <w:rPr>
          <w:i/>
        </w:rPr>
        <w:t>Journal of Professional Nursing</w:t>
      </w:r>
      <w:r>
        <w:t xml:space="preserve">, </w:t>
      </w:r>
      <w:r>
        <w:rPr>
          <w:i/>
        </w:rPr>
        <w:t>35</w:t>
      </w:r>
      <w:r>
        <w:t xml:space="preserve">(6), 440–446. </w:t>
      </w:r>
      <w:ins w:id="636" w:author="Okan Bulut" w:date="2021-07-26T14:58:00Z">
        <w:r w:rsidR="00243BFC">
          <w:fldChar w:fldCharType="begin"/>
        </w:r>
        <w:r w:rsidR="00243BFC">
          <w:instrText xml:space="preserve"> HYPERLINK "about:blank" \h </w:instrText>
        </w:r>
        <w:r w:rsidR="00243BFC">
          <w:fldChar w:fldCharType="separate"/>
        </w:r>
        <w:r>
          <w:rPr>
            <w:rStyle w:val="Hyperlink"/>
          </w:rPr>
          <w:t>https://doi.org/10/ggqh9p</w:t>
        </w:r>
        <w:r w:rsidR="00243BFC">
          <w:rPr>
            <w:rStyle w:val="Hyperlink"/>
          </w:rPr>
          <w:fldChar w:fldCharType="end"/>
        </w:r>
      </w:ins>
      <w:del w:id="637" w:author="Okan Bulut" w:date="2021-07-26T14:58:00Z">
        <w:r w:rsidR="00243BFC">
          <w:fldChar w:fldCharType="begin"/>
        </w:r>
        <w:r w:rsidR="00243BFC">
          <w:delInstrText xml:space="preserve"> HYPERLINK "https://doi.org/10/ggqh9p" \h </w:delInstrText>
        </w:r>
        <w:r w:rsidR="00243BFC">
          <w:fldChar w:fldCharType="separate"/>
        </w:r>
        <w:r>
          <w:rPr>
            <w:rStyle w:val="Hyperlink"/>
          </w:rPr>
          <w:delText>https://doi.org/10/ggqh9p</w:delText>
        </w:r>
        <w:r w:rsidR="00243BFC">
          <w:rPr>
            <w:rStyle w:val="Hyperlink"/>
          </w:rPr>
          <w:fldChar w:fldCharType="end"/>
        </w:r>
      </w:del>
    </w:p>
    <w:p w14:paraId="0983CE55" w14:textId="77777777" w:rsidR="0016696A" w:rsidRDefault="003D44B4" w:rsidP="00C936FD">
      <w:pPr>
        <w:pStyle w:val="Bibliography"/>
      </w:pPr>
      <w:bookmarkStart w:id="638" w:name="Xbae586cd6431fa50cc5576da41c7de8abe7eab2"/>
      <w:bookmarkEnd w:id="635"/>
      <w:r>
        <w:rPr>
          <w:i/>
        </w:rPr>
        <w:t>Standards for Educational and Psychological Testing</w:t>
      </w:r>
      <w:r>
        <w:t xml:space="preserve">. (2014). American Educational Research Association. </w:t>
      </w:r>
      <w:ins w:id="639" w:author="Okan Bulut" w:date="2021-07-26T14:58:00Z">
        <w:r w:rsidR="00243BFC">
          <w:fldChar w:fldCharType="begin"/>
        </w:r>
        <w:r w:rsidR="00243BFC">
          <w:instrText xml:space="preserve"> HYPERLINK "about:blank" \h </w:instrText>
        </w:r>
        <w:r w:rsidR="00243BFC">
          <w:fldChar w:fldCharType="separate"/>
        </w:r>
        <w:r>
          <w:rPr>
            <w:rStyle w:val="Hyperlink"/>
          </w:rPr>
          <w:t>https://www.testingstandards.net/uploads/7/6/6/4/76643089/9780935302356.pdf</w:t>
        </w:r>
        <w:r w:rsidR="00243BFC">
          <w:rPr>
            <w:rStyle w:val="Hyperlink"/>
          </w:rPr>
          <w:fldChar w:fldCharType="end"/>
        </w:r>
      </w:ins>
      <w:del w:id="640" w:author="Okan Bulut" w:date="2021-07-26T14:58:00Z">
        <w:r w:rsidR="00243BFC">
          <w:fldChar w:fldCharType="begin"/>
        </w:r>
        <w:r w:rsidR="00243BFC">
          <w:delInstrText xml:space="preserve"> HYPERLINK "https://www.testingstandards.net/uploads/7/6/6/4/76643089/9780935302356.pdf" \h </w:delInstrText>
        </w:r>
        <w:r w:rsidR="00243BFC">
          <w:fldChar w:fldCharType="separate"/>
        </w:r>
        <w:r>
          <w:rPr>
            <w:rStyle w:val="Hyperlink"/>
          </w:rPr>
          <w:delText>https://www.testingstandards.net/uploads/7/6/6/4/76643089/9780935302356.pdf</w:delText>
        </w:r>
        <w:r w:rsidR="00243BFC">
          <w:rPr>
            <w:rStyle w:val="Hyperlink"/>
          </w:rPr>
          <w:fldChar w:fldCharType="end"/>
        </w:r>
      </w:del>
    </w:p>
    <w:p w14:paraId="208F56EB" w14:textId="77777777" w:rsidR="0016696A" w:rsidRDefault="003D44B4" w:rsidP="00C936FD">
      <w:pPr>
        <w:pStyle w:val="Bibliography"/>
      </w:pPr>
      <w:bookmarkStart w:id="641" w:name="ref-stigginsAssessmentLiteracy1991"/>
      <w:bookmarkEnd w:id="638"/>
      <w:r>
        <w:t xml:space="preserve">Stiggins, R. J. (1991). Assessment Literacy. </w:t>
      </w:r>
      <w:r>
        <w:rPr>
          <w:i/>
        </w:rPr>
        <w:t>The Phi Delta Kappan</w:t>
      </w:r>
      <w:r>
        <w:t xml:space="preserve">, </w:t>
      </w:r>
      <w:r>
        <w:rPr>
          <w:i/>
        </w:rPr>
        <w:t>72</w:t>
      </w:r>
      <w:r>
        <w:t xml:space="preserve">(7), 534–539. </w:t>
      </w:r>
      <w:ins w:id="642" w:author="Okan Bulut" w:date="2021-07-26T14:58:00Z">
        <w:r w:rsidR="00243BFC">
          <w:fldChar w:fldCharType="begin"/>
        </w:r>
        <w:r w:rsidR="00243BFC">
          <w:instrText xml:space="preserve"> HYPERLINK "about:blank" \h </w:instrText>
        </w:r>
        <w:r w:rsidR="00243BFC">
          <w:fldChar w:fldCharType="separate"/>
        </w:r>
        <w:r>
          <w:rPr>
            <w:rStyle w:val="Hyperlink"/>
          </w:rPr>
          <w:t>http://www.jstor.org.ezproxy.library.uvic.ca/stable/20404455</w:t>
        </w:r>
        <w:r w:rsidR="00243BFC">
          <w:rPr>
            <w:rStyle w:val="Hyperlink"/>
          </w:rPr>
          <w:fldChar w:fldCharType="end"/>
        </w:r>
      </w:ins>
      <w:del w:id="643" w:author="Okan Bulut" w:date="2021-07-26T14:58:00Z">
        <w:r w:rsidR="00243BFC">
          <w:fldChar w:fldCharType="begin"/>
        </w:r>
        <w:r w:rsidR="00243BFC">
          <w:delInstrText xml:space="preserve"> HYPERLINK "http://www.jstor.org.ezproxy.library.uvic.ca/stable/20404455" \h </w:delInstrText>
        </w:r>
        <w:r w:rsidR="00243BFC">
          <w:fldChar w:fldCharType="separate"/>
        </w:r>
        <w:r>
          <w:rPr>
            <w:rStyle w:val="Hyperlink"/>
          </w:rPr>
          <w:delText>http://www.jstor.org.ezproxy.library.uvic.ca/stable/20404455</w:delText>
        </w:r>
        <w:r w:rsidR="00243BFC">
          <w:rPr>
            <w:rStyle w:val="Hyperlink"/>
          </w:rPr>
          <w:fldChar w:fldCharType="end"/>
        </w:r>
      </w:del>
    </w:p>
    <w:p w14:paraId="36062626" w14:textId="77777777" w:rsidR="0016696A" w:rsidRDefault="003D44B4" w:rsidP="00C936FD">
      <w:pPr>
        <w:pStyle w:val="Bibliography"/>
      </w:pPr>
      <w:bookmarkStart w:id="644" w:name="ref-stigginsAssessmentLiteracy21st1995"/>
      <w:bookmarkEnd w:id="641"/>
      <w:r>
        <w:t xml:space="preserve">Stiggins, R. J. (1995). Assessment Literacy for the 21st Century. </w:t>
      </w:r>
      <w:r>
        <w:rPr>
          <w:i/>
        </w:rPr>
        <w:t>The Phi Delta Kappan</w:t>
      </w:r>
      <w:r>
        <w:t xml:space="preserve">, </w:t>
      </w:r>
      <w:r>
        <w:rPr>
          <w:i/>
        </w:rPr>
        <w:t>77</w:t>
      </w:r>
      <w:r>
        <w:t xml:space="preserve">(3), 238–245. </w:t>
      </w:r>
      <w:ins w:id="645" w:author="Okan Bulut" w:date="2021-07-26T14:58:00Z">
        <w:r w:rsidR="00243BFC">
          <w:fldChar w:fldCharType="begin"/>
        </w:r>
        <w:r w:rsidR="00243BFC">
          <w:instrText xml:space="preserve"> HYPERLINK "about:blank" \h </w:instrText>
        </w:r>
        <w:r w:rsidR="00243BFC">
          <w:fldChar w:fldCharType="separate"/>
        </w:r>
        <w:r>
          <w:rPr>
            <w:rStyle w:val="Hyperlink"/>
          </w:rPr>
          <w:t>http://www.jstor.org.ezproxy.library.uvic.ca/stable/20405538</w:t>
        </w:r>
        <w:r w:rsidR="00243BFC">
          <w:rPr>
            <w:rStyle w:val="Hyperlink"/>
          </w:rPr>
          <w:fldChar w:fldCharType="end"/>
        </w:r>
      </w:ins>
      <w:del w:id="646" w:author="Okan Bulut" w:date="2021-07-26T14:58:00Z">
        <w:r w:rsidR="00243BFC">
          <w:fldChar w:fldCharType="begin"/>
        </w:r>
        <w:r w:rsidR="00243BFC">
          <w:delInstrText xml:space="preserve"> HYPERLINK "http://www.jstor.org.ezproxy.library.uvic.ca/stable/20405538" \h </w:delInstrText>
        </w:r>
        <w:r w:rsidR="00243BFC">
          <w:fldChar w:fldCharType="separate"/>
        </w:r>
        <w:r>
          <w:rPr>
            <w:rStyle w:val="Hyperlink"/>
          </w:rPr>
          <w:delText>http://www.jstor.org.ezproxy.library.uvic.ca/stable/20405538</w:delText>
        </w:r>
        <w:r w:rsidR="00243BFC">
          <w:rPr>
            <w:rStyle w:val="Hyperlink"/>
          </w:rPr>
          <w:fldChar w:fldCharType="end"/>
        </w:r>
      </w:del>
    </w:p>
    <w:p w14:paraId="24F26329" w14:textId="77777777" w:rsidR="0016696A" w:rsidRDefault="003D44B4" w:rsidP="00C936FD">
      <w:pPr>
        <w:pStyle w:val="Bibliography"/>
      </w:pPr>
      <w:bookmarkStart w:id="647" w:name="X9783eef1c37e492f1192ce9092108eb526b7f44"/>
      <w:bookmarkEnd w:id="644"/>
      <w:r>
        <w:t xml:space="preserve">Timmis, S., Broadfoot, P., Sutherland, R., &amp; Oldfield, A. (2016). Rethinking assessment in a digital age: Opportunities, challenges and risks. </w:t>
      </w:r>
      <w:r>
        <w:rPr>
          <w:i/>
        </w:rPr>
        <w:t>British Educational Research Journal</w:t>
      </w:r>
      <w:r>
        <w:t xml:space="preserve">, </w:t>
      </w:r>
      <w:r>
        <w:rPr>
          <w:i/>
        </w:rPr>
        <w:t>42</w:t>
      </w:r>
      <w:r>
        <w:t xml:space="preserve">(3), 454–476. </w:t>
      </w:r>
      <w:ins w:id="648" w:author="Okan Bulut" w:date="2021-07-26T14:58:00Z">
        <w:r w:rsidR="00243BFC">
          <w:fldChar w:fldCharType="begin"/>
        </w:r>
        <w:r w:rsidR="00243BFC">
          <w:instrText xml:space="preserve"> HYPERLINK "about:blank" \h </w:instrText>
        </w:r>
        <w:r w:rsidR="00243BFC">
          <w:fldChar w:fldCharType="separate"/>
        </w:r>
        <w:r>
          <w:rPr>
            <w:rStyle w:val="Hyperlink"/>
          </w:rPr>
          <w:t>https://doi.org/10/gftz95</w:t>
        </w:r>
        <w:r w:rsidR="00243BFC">
          <w:rPr>
            <w:rStyle w:val="Hyperlink"/>
          </w:rPr>
          <w:fldChar w:fldCharType="end"/>
        </w:r>
      </w:ins>
      <w:del w:id="649" w:author="Okan Bulut" w:date="2021-07-26T14:58:00Z">
        <w:r w:rsidR="00243BFC">
          <w:fldChar w:fldCharType="begin"/>
        </w:r>
        <w:r w:rsidR="00243BFC">
          <w:delInstrText xml:space="preserve"> HYPERLINK "https://doi.org/10/gftz95" \h </w:delInstrText>
        </w:r>
        <w:r w:rsidR="00243BFC">
          <w:fldChar w:fldCharType="separate"/>
        </w:r>
        <w:r>
          <w:rPr>
            <w:rStyle w:val="Hyperlink"/>
          </w:rPr>
          <w:delText>https://doi.org/10/gftz95</w:delText>
        </w:r>
        <w:r w:rsidR="00243BFC">
          <w:rPr>
            <w:rStyle w:val="Hyperlink"/>
          </w:rPr>
          <w:fldChar w:fldCharType="end"/>
        </w:r>
      </w:del>
    </w:p>
    <w:p w14:paraId="01D2F031" w14:textId="77777777" w:rsidR="0016696A" w:rsidRDefault="003D44B4" w:rsidP="00C936FD">
      <w:pPr>
        <w:pStyle w:val="Bibliography"/>
      </w:pPr>
      <w:bookmarkStart w:id="650" w:name="ref-wattersTeachingMachinesHistory2021"/>
      <w:bookmarkEnd w:id="647"/>
      <w:r>
        <w:t xml:space="preserve">Watters, A. (2021). </w:t>
      </w:r>
      <w:r>
        <w:rPr>
          <w:i/>
        </w:rPr>
        <w:t>Teaching machines: The history of personalized learning</w:t>
      </w:r>
      <w:r>
        <w:t xml:space="preserve">. MIT Press. </w:t>
      </w:r>
      <w:ins w:id="651" w:author="Okan Bulut" w:date="2021-07-26T14:58:00Z">
        <w:r w:rsidR="00243BFC">
          <w:fldChar w:fldCharType="begin"/>
        </w:r>
        <w:r w:rsidR="00243BFC">
          <w:instrText xml:space="preserve"> HYPERLINK "about:blank" \h </w:instrText>
        </w:r>
        <w:r w:rsidR="00243BFC">
          <w:fldChar w:fldCharType="separate"/>
        </w:r>
        <w:r>
          <w:rPr>
            <w:rStyle w:val="Hyperlink"/>
          </w:rPr>
          <w:t>https://books.google.ca/books?id=zukGEAAAQBAJ</w:t>
        </w:r>
        <w:r w:rsidR="00243BFC">
          <w:rPr>
            <w:rStyle w:val="Hyperlink"/>
          </w:rPr>
          <w:fldChar w:fldCharType="end"/>
        </w:r>
      </w:ins>
      <w:del w:id="652" w:author="Okan Bulut" w:date="2021-07-26T14:58:00Z">
        <w:r w:rsidR="00243BFC">
          <w:fldChar w:fldCharType="begin"/>
        </w:r>
        <w:r w:rsidR="00243BFC">
          <w:delInstrText xml:space="preserve"> HYPERLINK "https://books.google.ca/books?id=zukGEAAAQBAJ" \h </w:delInstrText>
        </w:r>
        <w:r w:rsidR="00243BFC">
          <w:fldChar w:fldCharType="separate"/>
        </w:r>
        <w:r>
          <w:rPr>
            <w:rStyle w:val="Hyperlink"/>
          </w:rPr>
          <w:delText>https://books.google.ca/books?id=zukGEAAAQBAJ</w:delText>
        </w:r>
        <w:r w:rsidR="00243BFC">
          <w:rPr>
            <w:rStyle w:val="Hyperlink"/>
          </w:rPr>
          <w:fldChar w:fldCharType="end"/>
        </w:r>
      </w:del>
    </w:p>
    <w:p w14:paraId="1455488B" w14:textId="77777777" w:rsidR="0016696A" w:rsidRDefault="003D44B4" w:rsidP="00C936FD">
      <w:pPr>
        <w:pStyle w:val="Bibliography"/>
      </w:pPr>
      <w:bookmarkStart w:id="653" w:name="ref-wattersSpeakSpellHistory2015"/>
      <w:bookmarkEnd w:id="650"/>
      <w:r>
        <w:t xml:space="preserve">Watters, A. (2015, January 13). </w:t>
      </w:r>
      <w:r>
        <w:rPr>
          <w:i/>
        </w:rPr>
        <w:t>Speak &amp; Spell: A History</w:t>
      </w:r>
      <w:r>
        <w:t xml:space="preserve">. Hack Education. </w:t>
      </w:r>
      <w:ins w:id="654" w:author="Okan Bulut" w:date="2021-07-26T14:58:00Z">
        <w:r w:rsidR="00243BFC">
          <w:fldChar w:fldCharType="begin"/>
        </w:r>
        <w:r w:rsidR="00243BFC">
          <w:instrText xml:space="preserve"> HYPERLINK "about:blank" \h </w:instrText>
        </w:r>
        <w:r w:rsidR="00243BFC">
          <w:fldChar w:fldCharType="separate"/>
        </w:r>
        <w:r>
          <w:rPr>
            <w:rStyle w:val="Hyperlink"/>
          </w:rPr>
          <w:t>http://hackeducation.com/2015/01/13/speak-and-spell</w:t>
        </w:r>
        <w:r w:rsidR="00243BFC">
          <w:rPr>
            <w:rStyle w:val="Hyperlink"/>
          </w:rPr>
          <w:fldChar w:fldCharType="end"/>
        </w:r>
      </w:ins>
      <w:del w:id="655" w:author="Okan Bulut" w:date="2021-07-26T14:58:00Z">
        <w:r w:rsidR="00243BFC">
          <w:fldChar w:fldCharType="begin"/>
        </w:r>
        <w:r w:rsidR="00243BFC">
          <w:delInstrText xml:space="preserve"> HYPERLINK "http://hackeducation.com/2015/01/13/speak-and-spell" \h </w:delInstrText>
        </w:r>
        <w:r w:rsidR="00243BFC">
          <w:fldChar w:fldCharType="separate"/>
        </w:r>
        <w:r>
          <w:rPr>
            <w:rStyle w:val="Hyperlink"/>
          </w:rPr>
          <w:delText>http://hackeducation.com/2015/01/13/speak-and-spell</w:delText>
        </w:r>
        <w:r w:rsidR="00243BFC">
          <w:rPr>
            <w:rStyle w:val="Hyperlink"/>
          </w:rPr>
          <w:fldChar w:fldCharType="end"/>
        </w:r>
      </w:del>
    </w:p>
    <w:p w14:paraId="26CCAD94" w14:textId="77777777" w:rsidR="0016696A" w:rsidRDefault="003D44B4" w:rsidP="00C936FD">
      <w:pPr>
        <w:pStyle w:val="Bibliography"/>
      </w:pPr>
      <w:bookmarkStart w:id="656" w:name="ref-webbAssessmentTwentyFirstCentury2018"/>
      <w:bookmarkEnd w:id="653"/>
      <w:r>
        <w:t xml:space="preserve">Webb, M., &amp; Ifenthaler, D. (2018). Assessment as, for, and of Twenty-First Century Learning Using Information Technology: An Overview. In J. Voogt, G. Knezek, R. Christensen, &amp; K.-W. Lai (Eds.), </w:t>
      </w:r>
      <w:r>
        <w:rPr>
          <w:i/>
        </w:rPr>
        <w:t>Second Handbook of Information Technology in Primary and Secondary Education</w:t>
      </w:r>
      <w:r>
        <w:t xml:space="preserve"> (pp. 581–600). Springer International Publishing. </w:t>
      </w:r>
      <w:ins w:id="657" w:author="Okan Bulut" w:date="2021-07-26T14:58:00Z">
        <w:r w:rsidR="00243BFC">
          <w:fldChar w:fldCharType="begin"/>
        </w:r>
        <w:r w:rsidR="00243BFC">
          <w:instrText xml:space="preserve"> HYPERLINK "about:blank" \h </w:instrText>
        </w:r>
        <w:r w:rsidR="00243BFC">
          <w:fldChar w:fldCharType="separate"/>
        </w:r>
        <w:r>
          <w:rPr>
            <w:rStyle w:val="Hyperlink"/>
          </w:rPr>
          <w:t>https://doi.org/10.1007/978-3-319-71054-9_37</w:t>
        </w:r>
        <w:r w:rsidR="00243BFC">
          <w:rPr>
            <w:rStyle w:val="Hyperlink"/>
          </w:rPr>
          <w:fldChar w:fldCharType="end"/>
        </w:r>
      </w:ins>
      <w:del w:id="658" w:author="Okan Bulut" w:date="2021-07-26T14:58:00Z">
        <w:r w:rsidR="00243BFC">
          <w:fldChar w:fldCharType="begin"/>
        </w:r>
        <w:r w:rsidR="00243BFC">
          <w:delInstrText xml:space="preserve"> HYPERLINK "https://doi.org/10.1007/978-3-319-71054-9_37" \h </w:delInstrText>
        </w:r>
        <w:r w:rsidR="00243BFC">
          <w:fldChar w:fldCharType="separate"/>
        </w:r>
        <w:r>
          <w:rPr>
            <w:rStyle w:val="Hyperlink"/>
          </w:rPr>
          <w:delText>https://doi.org/10.1007/978-3-319-71054-9_37</w:delText>
        </w:r>
        <w:r w:rsidR="00243BFC">
          <w:rPr>
            <w:rStyle w:val="Hyperlink"/>
          </w:rPr>
          <w:fldChar w:fldCharType="end"/>
        </w:r>
      </w:del>
    </w:p>
    <w:p w14:paraId="152BD046" w14:textId="77777777" w:rsidR="0016696A" w:rsidRDefault="003D44B4" w:rsidP="00C936FD">
      <w:pPr>
        <w:pStyle w:val="Bibliography"/>
      </w:pPr>
      <w:bookmarkStart w:id="659" w:name="X731be6e2e0895c79e0f034fc829fd623ca4b0d3"/>
      <w:bookmarkEnd w:id="656"/>
      <w:r>
        <w:lastRenderedPageBreak/>
        <w:t xml:space="preserve">Willis, J., Adie, L., &amp; Klenowski, V. (2013). Conceptualising teachers’ assessment literacies in an era of curriculum and assessment reform. </w:t>
      </w:r>
      <w:r>
        <w:rPr>
          <w:i/>
        </w:rPr>
        <w:t>The Australian Educational Researcher</w:t>
      </w:r>
      <w:r>
        <w:t xml:space="preserve">, </w:t>
      </w:r>
      <w:r>
        <w:rPr>
          <w:i/>
        </w:rPr>
        <w:t>40</w:t>
      </w:r>
      <w:r>
        <w:t xml:space="preserve">(2), 241–256. </w:t>
      </w:r>
      <w:ins w:id="660" w:author="Okan Bulut" w:date="2021-07-26T14:58:00Z">
        <w:r w:rsidR="00243BFC">
          <w:fldChar w:fldCharType="begin"/>
        </w:r>
        <w:r w:rsidR="00243BFC">
          <w:instrText xml:space="preserve"> HYPERLINK "about:blank" \h </w:instrText>
        </w:r>
        <w:r w:rsidR="00243BFC">
          <w:fldChar w:fldCharType="separate"/>
        </w:r>
        <w:r>
          <w:rPr>
            <w:rStyle w:val="Hyperlink"/>
          </w:rPr>
          <w:t>https://doi.org/10/gh5k7d</w:t>
        </w:r>
        <w:r w:rsidR="00243BFC">
          <w:rPr>
            <w:rStyle w:val="Hyperlink"/>
          </w:rPr>
          <w:fldChar w:fldCharType="end"/>
        </w:r>
      </w:ins>
      <w:del w:id="661" w:author="Okan Bulut" w:date="2021-07-26T14:58:00Z">
        <w:r w:rsidR="00243BFC">
          <w:fldChar w:fldCharType="begin"/>
        </w:r>
        <w:r w:rsidR="00243BFC">
          <w:delInstrText xml:space="preserve"> HYPERLINK "https://doi.org/10/gh5k7d" \h </w:delInstrText>
        </w:r>
        <w:r w:rsidR="00243BFC">
          <w:fldChar w:fldCharType="separate"/>
        </w:r>
        <w:r>
          <w:rPr>
            <w:rStyle w:val="Hyperlink"/>
          </w:rPr>
          <w:delText>https://doi.org/10/gh5k7d</w:delText>
        </w:r>
        <w:r w:rsidR="00243BFC">
          <w:rPr>
            <w:rStyle w:val="Hyperlink"/>
          </w:rPr>
          <w:fldChar w:fldCharType="end"/>
        </w:r>
      </w:del>
    </w:p>
    <w:p w14:paraId="4CE1C82C" w14:textId="77777777" w:rsidR="0016696A" w:rsidRDefault="003D44B4" w:rsidP="00C936FD">
      <w:pPr>
        <w:pStyle w:val="Bibliography"/>
      </w:pPr>
      <w:bookmarkStart w:id="662" w:name="ref-woldeab21stCenturyAssessment2019"/>
      <w:bookmarkEnd w:id="659"/>
      <w:r>
        <w:t xml:space="preserve">Woldeab, D., &amp; Brothen, T. (2019). 21st Century assessment: Online proctoring, test anxiety, and student performance. </w:t>
      </w:r>
      <w:r>
        <w:rPr>
          <w:i/>
        </w:rPr>
        <w:t>International Journal of E-Learning &amp; Distance Education</w:t>
      </w:r>
      <w:r>
        <w:t xml:space="preserve">, </w:t>
      </w:r>
      <w:r>
        <w:rPr>
          <w:i/>
        </w:rPr>
        <w:t>34</w:t>
      </w:r>
      <w:r>
        <w:t xml:space="preserve">(1). </w:t>
      </w:r>
      <w:ins w:id="663" w:author="Okan Bulut" w:date="2021-07-26T14:58:00Z">
        <w:r w:rsidR="00243BFC">
          <w:fldChar w:fldCharType="begin"/>
        </w:r>
        <w:r w:rsidR="00243BFC">
          <w:instrText xml:space="preserve"> HYPERLINK "about:blank" \h </w:instrText>
        </w:r>
        <w:r w:rsidR="00243BFC">
          <w:fldChar w:fldCharType="separate"/>
        </w:r>
        <w:r>
          <w:rPr>
            <w:rStyle w:val="Hyperlink"/>
          </w:rPr>
          <w:t>https://www.ijede.ca/index.php/jde/article/view/1106</w:t>
        </w:r>
        <w:r w:rsidR="00243BFC">
          <w:rPr>
            <w:rStyle w:val="Hyperlink"/>
          </w:rPr>
          <w:fldChar w:fldCharType="end"/>
        </w:r>
      </w:ins>
      <w:del w:id="664" w:author="Okan Bulut" w:date="2021-07-26T14:58:00Z">
        <w:r w:rsidR="00243BFC">
          <w:fldChar w:fldCharType="begin"/>
        </w:r>
        <w:r w:rsidR="00243BFC">
          <w:delInstrText xml:space="preserve"> HYPERLINK "https://www.ijede.ca/index.php/jde/article/view/1106" \h </w:delInstrText>
        </w:r>
        <w:r w:rsidR="00243BFC">
          <w:fldChar w:fldCharType="separate"/>
        </w:r>
        <w:r>
          <w:rPr>
            <w:rStyle w:val="Hyperlink"/>
          </w:rPr>
          <w:delText>https://www.ijede.ca/index.php/jde/article/view/1106</w:delText>
        </w:r>
        <w:r w:rsidR="00243BFC">
          <w:rPr>
            <w:rStyle w:val="Hyperlink"/>
          </w:rPr>
          <w:fldChar w:fldCharType="end"/>
        </w:r>
      </w:del>
    </w:p>
    <w:p w14:paraId="0CC92969" w14:textId="5AEA344A" w:rsidR="0016696A" w:rsidRDefault="003D44B4" w:rsidP="00C936FD">
      <w:pPr>
        <w:pStyle w:val="Bibliography"/>
        <w:rPr>
          <w:rStyle w:val="Hyperlink"/>
        </w:rPr>
      </w:pPr>
      <w:bookmarkStart w:id="665" w:name="ref-xuTeacherAssessmentLiteracy2016"/>
      <w:bookmarkEnd w:id="662"/>
      <w:r>
        <w:t xml:space="preserve">Xu, Y., &amp; Brown, G. T. L. (2016). Teacher assessment literacy in practice: A reconceptualization. </w:t>
      </w:r>
      <w:r>
        <w:rPr>
          <w:i/>
        </w:rPr>
        <w:t>Teaching and Teacher Education</w:t>
      </w:r>
      <w:r>
        <w:t xml:space="preserve">, </w:t>
      </w:r>
      <w:r>
        <w:rPr>
          <w:i/>
        </w:rPr>
        <w:t>58</w:t>
      </w:r>
      <w:r>
        <w:t xml:space="preserve">, 149–162. </w:t>
      </w:r>
      <w:ins w:id="666" w:author="Okan Bulut" w:date="2021-07-26T14:58:00Z">
        <w:r w:rsidR="00243BFC">
          <w:fldChar w:fldCharType="begin"/>
        </w:r>
        <w:r w:rsidR="00243BFC">
          <w:instrText xml:space="preserve"> HYPERLINK "about:blank" \h </w:instrText>
        </w:r>
        <w:r w:rsidR="00243BFC">
          <w:fldChar w:fldCharType="separate"/>
        </w:r>
        <w:r>
          <w:rPr>
            <w:rStyle w:val="Hyperlink"/>
          </w:rPr>
          <w:t>https://doi.org/10.1016/j.tate.2016.05.010</w:t>
        </w:r>
        <w:r w:rsidR="00243BFC">
          <w:rPr>
            <w:rStyle w:val="Hyperlink"/>
          </w:rPr>
          <w:fldChar w:fldCharType="end"/>
        </w:r>
      </w:ins>
      <w:del w:id="667" w:author="Okan Bulut" w:date="2021-07-26T14:58:00Z">
        <w:r w:rsidR="00243BFC">
          <w:fldChar w:fldCharType="begin"/>
        </w:r>
        <w:r w:rsidR="00243BFC">
          <w:delInstrText xml:space="preserve"> HYPERLINK "https://doi.org/10.1016/j.tate.2016.05.010" \h </w:delInstrText>
        </w:r>
        <w:r w:rsidR="00243BFC">
          <w:fldChar w:fldCharType="separate"/>
        </w:r>
        <w:r>
          <w:rPr>
            <w:rStyle w:val="Hyperlink"/>
          </w:rPr>
          <w:delText>https://doi.org/10.1016/j.tate.2016.05.010</w:delText>
        </w:r>
        <w:r w:rsidR="00243BFC">
          <w:rPr>
            <w:rStyle w:val="Hyperlink"/>
          </w:rPr>
          <w:fldChar w:fldCharType="end"/>
        </w:r>
      </w:del>
    </w:p>
    <w:p w14:paraId="65E4F04C" w14:textId="7B1859C3" w:rsidR="00405AF5" w:rsidRDefault="00405AF5">
      <w:pPr>
        <w:rPr>
          <w:rStyle w:val="Hyperlink"/>
        </w:rPr>
      </w:pPr>
      <w:r>
        <w:rPr>
          <w:rStyle w:val="Hyperlink"/>
        </w:rPr>
        <w:br w:type="page"/>
      </w:r>
    </w:p>
    <w:p w14:paraId="7844E285" w14:textId="77777777" w:rsidR="00405AF5" w:rsidRDefault="00405AF5" w:rsidP="00244BA7">
      <w:pPr>
        <w:pStyle w:val="Heading1"/>
      </w:pPr>
      <w:bookmarkStart w:id="668" w:name="appendix-a"/>
      <w:bookmarkStart w:id="669" w:name="_Toc77937728"/>
      <w:r>
        <w:lastRenderedPageBreak/>
        <w:t>Appendix A</w:t>
      </w:r>
      <w:bookmarkEnd w:id="668"/>
      <w:bookmarkEnd w:id="669"/>
    </w:p>
    <w:p w14:paraId="05B302D4" w14:textId="77777777" w:rsidR="00405AF5" w:rsidRDefault="00405AF5" w:rsidP="0041078C">
      <w:pPr>
        <w:pStyle w:val="Heading1"/>
      </w:pPr>
      <w:bookmarkStart w:id="670" w:name="_Toc77937729"/>
      <w:r>
        <w:t>Select Standards for Educational Assessment</w:t>
      </w:r>
      <w:bookmarkEnd w:id="670"/>
    </w:p>
    <w:p w14:paraId="3F8031E4" w14:textId="77777777" w:rsidR="00405AF5" w:rsidRDefault="00405AF5" w:rsidP="00405AF5">
      <w:pPr>
        <w:pStyle w:val="Heading2"/>
      </w:pPr>
      <w:bookmarkStart w:id="671" w:name="X697110a57504dd72bfb0ec7b9500728b344ef3e"/>
      <w:bookmarkStart w:id="672" w:name="_Toc77937730"/>
      <w:r>
        <w:t>Standards for Teacher Competence in Educational Assessment of Students</w:t>
      </w:r>
      <w:bookmarkEnd w:id="671"/>
      <w:bookmarkEnd w:id="672"/>
    </w:p>
    <w:p w14:paraId="3406DE7B" w14:textId="77777777" w:rsidR="00405AF5" w:rsidRDefault="00405AF5" w:rsidP="00020A3E">
      <w:pPr>
        <w:pStyle w:val="Compact"/>
        <w:numPr>
          <w:ilvl w:val="0"/>
          <w:numId w:val="1"/>
        </w:numPr>
      </w:pPr>
      <w:r>
        <w:t xml:space="preserve">Teachers should be skilled in </w:t>
      </w:r>
      <w:r>
        <w:rPr>
          <w:i/>
        </w:rPr>
        <w:t>choosing</w:t>
      </w:r>
      <w:r>
        <w:t xml:space="preserve"> assessment methods appropriate for instructional decisions.</w:t>
      </w:r>
    </w:p>
    <w:p w14:paraId="0691E8AF" w14:textId="77777777" w:rsidR="00405AF5" w:rsidRDefault="00405AF5" w:rsidP="00020A3E">
      <w:pPr>
        <w:pStyle w:val="Compact"/>
        <w:numPr>
          <w:ilvl w:val="0"/>
          <w:numId w:val="1"/>
        </w:numPr>
      </w:pPr>
      <w:r>
        <w:t xml:space="preserve">Teachers should be skilled in </w:t>
      </w:r>
      <w:r>
        <w:rPr>
          <w:i/>
        </w:rPr>
        <w:t>developing</w:t>
      </w:r>
      <w:r>
        <w:t xml:space="preserve"> assessment methods appropriate for instructional decisions.</w:t>
      </w:r>
    </w:p>
    <w:p w14:paraId="26982671" w14:textId="77777777" w:rsidR="00405AF5" w:rsidRDefault="00405AF5" w:rsidP="0038303A">
      <w:pPr>
        <w:pStyle w:val="Compact"/>
        <w:numPr>
          <w:ilvl w:val="0"/>
          <w:numId w:val="1"/>
        </w:numPr>
      </w:pPr>
      <w:r>
        <w:t>The teacher should be skilled in administering, scoring, and interpreting the results of both externally-produced and teacher-produced assessment methods.</w:t>
      </w:r>
    </w:p>
    <w:p w14:paraId="36077E9D" w14:textId="77777777" w:rsidR="00405AF5" w:rsidRDefault="00405AF5" w:rsidP="002A6AB0">
      <w:pPr>
        <w:pStyle w:val="Compact"/>
        <w:numPr>
          <w:ilvl w:val="0"/>
          <w:numId w:val="1"/>
        </w:numPr>
      </w:pPr>
      <w:r>
        <w:t>Teachers should be skilled in using assessment results when making decisions about individual students, planning teaching, developing curriculum, and school improvement.</w:t>
      </w:r>
    </w:p>
    <w:p w14:paraId="58912466" w14:textId="77777777" w:rsidR="00405AF5" w:rsidRDefault="00405AF5" w:rsidP="002A6AB0">
      <w:pPr>
        <w:pStyle w:val="Compact"/>
        <w:numPr>
          <w:ilvl w:val="0"/>
          <w:numId w:val="1"/>
        </w:numPr>
      </w:pPr>
      <w:r>
        <w:t>Teachers should be skilled in developing valid pupil grading procedures which use pupil assessments.</w:t>
      </w:r>
    </w:p>
    <w:p w14:paraId="532E5550" w14:textId="77777777" w:rsidR="00405AF5" w:rsidRDefault="00405AF5" w:rsidP="002A6AB0">
      <w:pPr>
        <w:pStyle w:val="Compact"/>
        <w:numPr>
          <w:ilvl w:val="0"/>
          <w:numId w:val="1"/>
        </w:numPr>
      </w:pPr>
      <w:r>
        <w:t>Teachers should be skilled in communicating assessment results to students, parents, other lay audiences, and other educators.</w:t>
      </w:r>
    </w:p>
    <w:p w14:paraId="338BCC5C" w14:textId="77777777" w:rsidR="00405AF5" w:rsidRDefault="00405AF5" w:rsidP="006E2410">
      <w:pPr>
        <w:pStyle w:val="Compact"/>
        <w:numPr>
          <w:ilvl w:val="0"/>
          <w:numId w:val="1"/>
        </w:numPr>
      </w:pPr>
      <w:r>
        <w:t>Teachers should be skilled in recognizing unethical, illegal, and otherwise inappropriate assessment methods and uses of assessment information.</w:t>
      </w:r>
    </w:p>
    <w:p w14:paraId="152BA749" w14:textId="77777777" w:rsidR="00405AF5" w:rsidRDefault="00405AF5" w:rsidP="00C936FD">
      <w:pPr>
        <w:pStyle w:val="Bibliography"/>
      </w:pPr>
      <w:r>
        <w:t>National Council on Measurement in Education, American Federation of Teachers, &amp; National Education Association. (1990). Standards for Teacher Competence in Educational Assessment of Students. https://eric.ed.gov/?id=ED323186</w:t>
      </w:r>
    </w:p>
    <w:p w14:paraId="46BD6865" w14:textId="77777777" w:rsidR="00405AF5" w:rsidRDefault="00A81F98" w:rsidP="00405AF5">
      <w:ins w:id="673" w:author="Christopher Deluca" w:date="2021-07-26T14:56:00Z">
        <w:r>
          <w:rPr>
            <w:noProof/>
          </w:rPr>
          <w:pict w14:anchorId="3D3FCD34">
            <v:rect id="_x0000_i1030" alt="" style="width:468pt;height:.05pt;mso-width-percent:0;mso-height-percent:0;mso-width-percent:0;mso-height-percent:0" o:hralign="center" o:hrstd="t" o:hr="t"/>
          </w:pict>
        </w:r>
      </w:ins>
      <w:ins w:id="674" w:author="Valerie Irvine" w:date="2021-07-26T14:56:00Z">
        <w:r>
          <w:rPr>
            <w:noProof/>
          </w:rPr>
          <w:pict w14:anchorId="59A4595C">
            <v:rect id="_x0000_i1029" alt="" style="width:468pt;height:.05pt;mso-width-percent:0;mso-height-percent:0;mso-width-percent:0;mso-height-percent:0" o:hralign="center" o:hrstd="t" o:hr="t"/>
          </w:pict>
        </w:r>
      </w:ins>
    </w:p>
    <w:p w14:paraId="6B5AD277" w14:textId="77777777" w:rsidR="00405AF5" w:rsidRDefault="00405AF5" w:rsidP="00405AF5">
      <w:pPr>
        <w:pStyle w:val="Heading2"/>
      </w:pPr>
      <w:bookmarkStart w:id="675" w:name="X3e7548468e048b9fb78595662808eeca38df092"/>
      <w:bookmarkStart w:id="676" w:name="_Toc77937731"/>
      <w:r>
        <w:lastRenderedPageBreak/>
        <w:t>Principles for Fair Student Assessment Practices for Education in Canada</w:t>
      </w:r>
      <w:bookmarkEnd w:id="675"/>
      <w:bookmarkEnd w:id="676"/>
    </w:p>
    <w:p w14:paraId="16490F07" w14:textId="77777777" w:rsidR="00405AF5" w:rsidRDefault="00405AF5" w:rsidP="00405AF5">
      <w:pPr>
        <w:pStyle w:val="Heading3"/>
      </w:pPr>
      <w:bookmarkStart w:id="677" w:name="X03aa42fd293d9907a517d7923eaa954ef92514a"/>
      <w:bookmarkStart w:id="678" w:name="_Toc77937732"/>
      <w:r>
        <w:t>Developing and Choosing Methods for Assessment</w:t>
      </w:r>
      <w:bookmarkEnd w:id="677"/>
      <w:bookmarkEnd w:id="678"/>
    </w:p>
    <w:p w14:paraId="0BD23352" w14:textId="77777777" w:rsidR="00405AF5" w:rsidRDefault="00405AF5" w:rsidP="0009616C">
      <w:pPr>
        <w:pStyle w:val="Compact"/>
        <w:numPr>
          <w:ilvl w:val="0"/>
          <w:numId w:val="7"/>
        </w:numPr>
      </w:pPr>
      <w:r>
        <w:t>Assessment methods should be developed or chosen so that inferences drawn about the knowledge, skills, attitudes, and behaviors possessed by each student are valid and not open to misinterpretation.</w:t>
      </w:r>
    </w:p>
    <w:p w14:paraId="1A0797F9" w14:textId="77777777" w:rsidR="00405AF5" w:rsidRDefault="00405AF5" w:rsidP="002A6AB0">
      <w:pPr>
        <w:pStyle w:val="Compact"/>
        <w:numPr>
          <w:ilvl w:val="0"/>
          <w:numId w:val="7"/>
        </w:numPr>
      </w:pPr>
      <w:r>
        <w:t>Assessment methods should be clearly related to the goals and objectives of instruction, and be compatible with the instructional approaches used.</w:t>
      </w:r>
    </w:p>
    <w:p w14:paraId="305DF45D" w14:textId="77777777" w:rsidR="00405AF5" w:rsidRDefault="00405AF5" w:rsidP="006E2410">
      <w:pPr>
        <w:pStyle w:val="Compact"/>
        <w:numPr>
          <w:ilvl w:val="0"/>
          <w:numId w:val="7"/>
        </w:numPr>
      </w:pPr>
      <w:r>
        <w:t>When developing or choosing assessment methods, consideration should be given to the consequences of the decisions to be made in light of the obtained information.</w:t>
      </w:r>
    </w:p>
    <w:p w14:paraId="1F746383" w14:textId="77777777" w:rsidR="00405AF5" w:rsidRDefault="00405AF5" w:rsidP="006E2410">
      <w:pPr>
        <w:pStyle w:val="Compact"/>
        <w:numPr>
          <w:ilvl w:val="0"/>
          <w:numId w:val="7"/>
        </w:numPr>
      </w:pPr>
      <w:r>
        <w:t>More than one assessment method should be used to ensure comprehensive and consistent indications of student performance.</w:t>
      </w:r>
    </w:p>
    <w:p w14:paraId="4F1A5641" w14:textId="77777777" w:rsidR="00405AF5" w:rsidRDefault="00405AF5" w:rsidP="006E2410">
      <w:pPr>
        <w:pStyle w:val="Compact"/>
        <w:numPr>
          <w:ilvl w:val="0"/>
          <w:numId w:val="7"/>
        </w:numPr>
      </w:pPr>
      <w:r>
        <w:t>Content and language that would generally be viewed as sensitive, sexist, or offensive should be avoided.</w:t>
      </w:r>
    </w:p>
    <w:p w14:paraId="406BE842" w14:textId="77777777" w:rsidR="00405AF5" w:rsidRDefault="00405AF5" w:rsidP="006E2410">
      <w:pPr>
        <w:pStyle w:val="Compact"/>
        <w:numPr>
          <w:ilvl w:val="0"/>
          <w:numId w:val="7"/>
        </w:numPr>
      </w:pPr>
      <w:r>
        <w:t>Assessment instruments translated into a second language or transferred from another context or location should be accompanied by evidence that inferences based on these instruments are valid for the intended purpose.</w:t>
      </w:r>
    </w:p>
    <w:p w14:paraId="06BA145B" w14:textId="77777777" w:rsidR="00405AF5" w:rsidRDefault="00405AF5" w:rsidP="00405AF5">
      <w:pPr>
        <w:pStyle w:val="Heading3"/>
      </w:pPr>
      <w:bookmarkStart w:id="679" w:name="collecting-assessment-information"/>
      <w:bookmarkStart w:id="680" w:name="_Toc77937733"/>
      <w:r>
        <w:t>Collecting Assessment Information</w:t>
      </w:r>
      <w:bookmarkEnd w:id="679"/>
      <w:bookmarkEnd w:id="680"/>
    </w:p>
    <w:p w14:paraId="2BAB9B83" w14:textId="77777777" w:rsidR="00405AF5" w:rsidRDefault="00405AF5" w:rsidP="0009616C">
      <w:pPr>
        <w:pStyle w:val="Compact"/>
        <w:numPr>
          <w:ilvl w:val="0"/>
          <w:numId w:val="8"/>
        </w:numPr>
      </w:pPr>
      <w:r>
        <w:t>Students should be told why assessment information is being collected and how this information will be used.</w:t>
      </w:r>
    </w:p>
    <w:p w14:paraId="7179A9C2" w14:textId="77777777" w:rsidR="00405AF5" w:rsidRDefault="00405AF5" w:rsidP="002A6AB0">
      <w:pPr>
        <w:pStyle w:val="Compact"/>
        <w:numPr>
          <w:ilvl w:val="0"/>
          <w:numId w:val="8"/>
        </w:numPr>
      </w:pPr>
      <w:r>
        <w:t>An assessment procedure should be used under conditions suitable to its purpose and form.</w:t>
      </w:r>
    </w:p>
    <w:p w14:paraId="63726804" w14:textId="77777777" w:rsidR="00405AF5" w:rsidRDefault="00405AF5" w:rsidP="006E2410">
      <w:pPr>
        <w:pStyle w:val="Compact"/>
        <w:numPr>
          <w:ilvl w:val="0"/>
          <w:numId w:val="8"/>
        </w:numPr>
      </w:pPr>
      <w:r>
        <w:t>In assessments involving observations, checklists, or rating scales, the number of characteristics to be assessed at one time should be small enough and concretely described so that the observations can be made accurately.</w:t>
      </w:r>
    </w:p>
    <w:p w14:paraId="370D5B10" w14:textId="77777777" w:rsidR="00405AF5" w:rsidRDefault="00405AF5" w:rsidP="006E2410">
      <w:pPr>
        <w:pStyle w:val="Compact"/>
        <w:numPr>
          <w:ilvl w:val="0"/>
          <w:numId w:val="8"/>
        </w:numPr>
      </w:pPr>
      <w:r>
        <w:lastRenderedPageBreak/>
        <w:t>The directions provided to students should be clear, complete, and appropriate for the ability, age, and grade level of the students.</w:t>
      </w:r>
    </w:p>
    <w:p w14:paraId="166B4716" w14:textId="77777777" w:rsidR="00405AF5" w:rsidRDefault="00405AF5" w:rsidP="006E2410">
      <w:pPr>
        <w:pStyle w:val="Compact"/>
        <w:numPr>
          <w:ilvl w:val="0"/>
          <w:numId w:val="8"/>
        </w:numPr>
      </w:pPr>
      <w:r>
        <w:t>In assessment involving selection items (e.g., true-false, multiple-choice), the directions should encourage students to answer all items without threat of penalty.</w:t>
      </w:r>
    </w:p>
    <w:p w14:paraId="2C92DB67" w14:textId="77777777" w:rsidR="00405AF5" w:rsidRDefault="00405AF5" w:rsidP="006E2410">
      <w:pPr>
        <w:pStyle w:val="Compact"/>
        <w:numPr>
          <w:ilvl w:val="0"/>
          <w:numId w:val="8"/>
        </w:numPr>
      </w:pPr>
      <w:r>
        <w:t>When collecting assessment information, interactions with students should be appropriate and consistent.</w:t>
      </w:r>
    </w:p>
    <w:p w14:paraId="18F7D20A" w14:textId="77777777" w:rsidR="00405AF5" w:rsidRDefault="00405AF5" w:rsidP="006E2410">
      <w:pPr>
        <w:pStyle w:val="Compact"/>
        <w:numPr>
          <w:ilvl w:val="0"/>
          <w:numId w:val="8"/>
        </w:numPr>
      </w:pPr>
      <w:r>
        <w:t>Unanticipated circumstances that interfere with the collection of assessment information should be noted and recorded.</w:t>
      </w:r>
    </w:p>
    <w:p w14:paraId="76419861" w14:textId="77777777" w:rsidR="00405AF5" w:rsidRDefault="00405AF5" w:rsidP="00E570EA">
      <w:pPr>
        <w:pStyle w:val="Compact"/>
        <w:numPr>
          <w:ilvl w:val="0"/>
          <w:numId w:val="8"/>
        </w:numPr>
      </w:pPr>
      <w:r>
        <w:t>A written policy should guide decisions about the use of alternate procedures for collecting assessment information from students with special needs and students whose proficiency in the language of instruction is inadequate for them to respond in the anticipated manner.</w:t>
      </w:r>
    </w:p>
    <w:p w14:paraId="4D7FBDC5" w14:textId="77777777" w:rsidR="00405AF5" w:rsidRDefault="00405AF5" w:rsidP="00405AF5">
      <w:pPr>
        <w:pStyle w:val="Heading3"/>
      </w:pPr>
      <w:bookmarkStart w:id="681" w:name="judging-and-scoring-student-performance"/>
      <w:bookmarkStart w:id="682" w:name="_Toc77937734"/>
      <w:r>
        <w:t>Judging and Scoring Student Performance</w:t>
      </w:r>
      <w:bookmarkEnd w:id="681"/>
      <w:bookmarkEnd w:id="682"/>
    </w:p>
    <w:p w14:paraId="38A00436" w14:textId="77777777" w:rsidR="00405AF5" w:rsidRDefault="00405AF5" w:rsidP="00020A3E">
      <w:pPr>
        <w:pStyle w:val="Compact"/>
        <w:numPr>
          <w:ilvl w:val="0"/>
          <w:numId w:val="9"/>
        </w:numPr>
      </w:pPr>
      <w:r>
        <w:t>Before an assessment method is used, a procedure for scoring should be prepared to guide the process of judging the quality of a performance or product, the appropriateness of an attitude or behavior, or the correctness of an answer.</w:t>
      </w:r>
    </w:p>
    <w:p w14:paraId="6DCE56B1" w14:textId="77777777" w:rsidR="00405AF5" w:rsidRDefault="00405AF5" w:rsidP="00020A3E">
      <w:pPr>
        <w:pStyle w:val="Compact"/>
        <w:numPr>
          <w:ilvl w:val="0"/>
          <w:numId w:val="9"/>
        </w:numPr>
      </w:pPr>
      <w:r>
        <w:t>Before an assessment method is used, students should be told how their responses or the information they provide will be judged or scored.</w:t>
      </w:r>
    </w:p>
    <w:p w14:paraId="1FE0C4A8" w14:textId="77777777" w:rsidR="00405AF5" w:rsidRDefault="00405AF5" w:rsidP="002A6AB0">
      <w:pPr>
        <w:pStyle w:val="Compact"/>
        <w:numPr>
          <w:ilvl w:val="0"/>
          <w:numId w:val="9"/>
        </w:numPr>
      </w:pPr>
      <w:r>
        <w:t>Care should be taken to ensure that results are not influenced by factors that are not relevant to the purpose of the assessment.</w:t>
      </w:r>
    </w:p>
    <w:p w14:paraId="0CE51A5B" w14:textId="77777777" w:rsidR="00405AF5" w:rsidRDefault="00405AF5" w:rsidP="002A6AB0">
      <w:pPr>
        <w:pStyle w:val="Compact"/>
        <w:numPr>
          <w:ilvl w:val="0"/>
          <w:numId w:val="9"/>
        </w:numPr>
      </w:pPr>
      <w:r>
        <w:t>Comments formed as part of scoring should be based on the responses made by the students and presented in a way that students can understand and use them.</w:t>
      </w:r>
    </w:p>
    <w:p w14:paraId="4C30C6D0" w14:textId="77777777" w:rsidR="00405AF5" w:rsidRDefault="00405AF5" w:rsidP="002A6AB0">
      <w:pPr>
        <w:pStyle w:val="Compact"/>
        <w:numPr>
          <w:ilvl w:val="0"/>
          <w:numId w:val="9"/>
        </w:numPr>
      </w:pPr>
      <w:r>
        <w:lastRenderedPageBreak/>
        <w:t>Any changes made during scoring should be based upon a demonstrated problem with the initial scoring procedure. The modified procedure should then be used to rescore all previously scored responses.</w:t>
      </w:r>
    </w:p>
    <w:p w14:paraId="0647E46B" w14:textId="77777777" w:rsidR="00405AF5" w:rsidRDefault="00405AF5" w:rsidP="006E2410">
      <w:pPr>
        <w:pStyle w:val="Compact"/>
        <w:numPr>
          <w:ilvl w:val="0"/>
          <w:numId w:val="9"/>
        </w:numPr>
      </w:pPr>
      <w:r>
        <w:t>An appeal process should be described to students at the beginning of each school year or course of instruction that they may use to appeal a result.</w:t>
      </w:r>
    </w:p>
    <w:p w14:paraId="0F12A1F5" w14:textId="77777777" w:rsidR="00405AF5" w:rsidRDefault="00405AF5" w:rsidP="00405AF5">
      <w:pPr>
        <w:pStyle w:val="Heading3"/>
      </w:pPr>
      <w:bookmarkStart w:id="683" w:name="summarizing-and-interpreting-results"/>
      <w:bookmarkStart w:id="684" w:name="_Toc77937735"/>
      <w:r>
        <w:t>Summarizing and Interpreting Results</w:t>
      </w:r>
      <w:bookmarkEnd w:id="683"/>
      <w:bookmarkEnd w:id="684"/>
    </w:p>
    <w:p w14:paraId="58DBF99C" w14:textId="77777777" w:rsidR="00405AF5" w:rsidRDefault="00405AF5" w:rsidP="00020A3E">
      <w:pPr>
        <w:pStyle w:val="Compact"/>
        <w:numPr>
          <w:ilvl w:val="0"/>
          <w:numId w:val="10"/>
        </w:numPr>
      </w:pPr>
      <w:r>
        <w:t>Procedures for summarizing and interpreting results for a reporting period should be guided by a written policy.</w:t>
      </w:r>
    </w:p>
    <w:p w14:paraId="0A03CC10" w14:textId="77777777" w:rsidR="00405AF5" w:rsidRDefault="00405AF5" w:rsidP="00020A3E">
      <w:pPr>
        <w:pStyle w:val="Compact"/>
        <w:numPr>
          <w:ilvl w:val="0"/>
          <w:numId w:val="10"/>
        </w:numPr>
      </w:pPr>
      <w:r>
        <w:t>The way in which summary comments and grades are formulated and interpreted should be explained to students and their parents/guardians.</w:t>
      </w:r>
    </w:p>
    <w:p w14:paraId="4EB834FD" w14:textId="77777777" w:rsidR="00405AF5" w:rsidRDefault="00405AF5" w:rsidP="0038303A">
      <w:pPr>
        <w:pStyle w:val="Compact"/>
        <w:numPr>
          <w:ilvl w:val="0"/>
          <w:numId w:val="10"/>
        </w:numPr>
      </w:pPr>
      <w:r>
        <w:t>The individual results used and the process followed in deriving summary comments and grades should be described in sufficient detail so that the meaning of a summary comment or grade is clear.</w:t>
      </w:r>
    </w:p>
    <w:p w14:paraId="0BD5AA13" w14:textId="77777777" w:rsidR="00405AF5" w:rsidRDefault="00405AF5" w:rsidP="002A6AB0">
      <w:pPr>
        <w:pStyle w:val="Compact"/>
        <w:numPr>
          <w:ilvl w:val="0"/>
          <w:numId w:val="10"/>
        </w:numPr>
      </w:pPr>
      <w:r>
        <w:t>Combining disparate kinds of results into a single summary should be done cautiously. To the extent possible, achievement, effort, participation, and other behaviors should be graded separately.</w:t>
      </w:r>
    </w:p>
    <w:p w14:paraId="1EEA5E6A" w14:textId="77777777" w:rsidR="00405AF5" w:rsidRDefault="00405AF5" w:rsidP="002A6AB0">
      <w:pPr>
        <w:pStyle w:val="Compact"/>
        <w:numPr>
          <w:ilvl w:val="0"/>
          <w:numId w:val="10"/>
        </w:numPr>
      </w:pPr>
      <w:r>
        <w:t>Summary comments and grades should be based on more than one assessment result so as to ensure adequate sampling of broadly defined learning outcomes.</w:t>
      </w:r>
    </w:p>
    <w:p w14:paraId="2034D53D" w14:textId="77777777" w:rsidR="00405AF5" w:rsidRDefault="00405AF5" w:rsidP="002A6AB0">
      <w:pPr>
        <w:pStyle w:val="Compact"/>
        <w:numPr>
          <w:ilvl w:val="0"/>
          <w:numId w:val="10"/>
        </w:numPr>
      </w:pPr>
      <w:r>
        <w:t>The results used to produce summary comments and grades should be combined in a way that ensures that each result receives its intended emphasis or weight.</w:t>
      </w:r>
    </w:p>
    <w:p w14:paraId="25E538A3" w14:textId="77777777" w:rsidR="00405AF5" w:rsidRDefault="00405AF5" w:rsidP="006E2410">
      <w:pPr>
        <w:pStyle w:val="Compact"/>
        <w:numPr>
          <w:ilvl w:val="0"/>
          <w:numId w:val="10"/>
        </w:numPr>
      </w:pPr>
      <w:r>
        <w:t>The basis for interpretation should be carefully described and justified.</w:t>
      </w:r>
    </w:p>
    <w:p w14:paraId="65BA96E2" w14:textId="77777777" w:rsidR="00405AF5" w:rsidRDefault="00405AF5" w:rsidP="006E2410">
      <w:pPr>
        <w:pStyle w:val="Compact"/>
        <w:numPr>
          <w:ilvl w:val="0"/>
          <w:numId w:val="10"/>
        </w:numPr>
      </w:pPr>
      <w:r>
        <w:t>Interpretations of assessment results should take account of the backgrounds and learning experiences of the students.</w:t>
      </w:r>
    </w:p>
    <w:p w14:paraId="423B5BDB" w14:textId="77777777" w:rsidR="00405AF5" w:rsidRDefault="00405AF5" w:rsidP="006E2410">
      <w:pPr>
        <w:pStyle w:val="Compact"/>
        <w:numPr>
          <w:ilvl w:val="0"/>
          <w:numId w:val="10"/>
        </w:numPr>
      </w:pPr>
      <w:r>
        <w:lastRenderedPageBreak/>
        <w:t>Interpretations of assessment results should take account of the backgrounds and learning experiences of the students.</w:t>
      </w:r>
    </w:p>
    <w:p w14:paraId="7A3FAEC8" w14:textId="77777777" w:rsidR="00405AF5" w:rsidRDefault="00405AF5" w:rsidP="006E2410">
      <w:pPr>
        <w:pStyle w:val="Compact"/>
        <w:numPr>
          <w:ilvl w:val="0"/>
          <w:numId w:val="10"/>
        </w:numPr>
      </w:pPr>
      <w:r>
        <w:t>Interpretations of assessment results should be made with due regard for limitations in the assessment methods used, problems encountered in collecting the information and judging or scoring it, and limitations in the basis used for interpretation.</w:t>
      </w:r>
    </w:p>
    <w:p w14:paraId="782120C5" w14:textId="77777777" w:rsidR="00405AF5" w:rsidRDefault="00405AF5" w:rsidP="00405AF5">
      <w:pPr>
        <w:pStyle w:val="Heading3"/>
      </w:pPr>
      <w:bookmarkStart w:id="685" w:name="reporting-assessment-findings"/>
      <w:bookmarkStart w:id="686" w:name="_Toc77937736"/>
      <w:r>
        <w:t>Reporting Assessment Findings</w:t>
      </w:r>
      <w:bookmarkEnd w:id="685"/>
      <w:bookmarkEnd w:id="686"/>
    </w:p>
    <w:p w14:paraId="29F317FC" w14:textId="77777777" w:rsidR="00405AF5" w:rsidRDefault="00405AF5" w:rsidP="00020A3E">
      <w:pPr>
        <w:pStyle w:val="Compact"/>
        <w:numPr>
          <w:ilvl w:val="0"/>
          <w:numId w:val="11"/>
        </w:numPr>
      </w:pPr>
      <w:r>
        <w:t>The reporting system for a school or jurisdiction should be guided by a written policy. Elements to consider include such aspects as audiences, medium, format, content, level of detail, frequency, timing, and confidentiality.</w:t>
      </w:r>
    </w:p>
    <w:p w14:paraId="6DEBE01B" w14:textId="77777777" w:rsidR="00405AF5" w:rsidRDefault="00405AF5" w:rsidP="00020A3E">
      <w:pPr>
        <w:pStyle w:val="Compact"/>
        <w:numPr>
          <w:ilvl w:val="0"/>
          <w:numId w:val="11"/>
        </w:numPr>
      </w:pPr>
      <w:r>
        <w:t>Written and oral reports should contain a description of the goals and objectives of instruction to which the assessments are referenced.</w:t>
      </w:r>
    </w:p>
    <w:p w14:paraId="0D01698B" w14:textId="77777777" w:rsidR="00405AF5" w:rsidRDefault="00405AF5" w:rsidP="0038303A">
      <w:pPr>
        <w:pStyle w:val="Compact"/>
        <w:numPr>
          <w:ilvl w:val="0"/>
          <w:numId w:val="11"/>
        </w:numPr>
      </w:pPr>
      <w:r>
        <w:t xml:space="preserve">Reports should be complete in their descriptions of strengths and weaknesses of students, so that strengths can be </w:t>
      </w:r>
      <w:proofErr w:type="spellStart"/>
      <w:r>
        <w:t>build</w:t>
      </w:r>
      <w:proofErr w:type="spellEnd"/>
      <w:r>
        <w:t xml:space="preserve"> upon and problem areas addressed.</w:t>
      </w:r>
    </w:p>
    <w:p w14:paraId="0A3AA52F" w14:textId="77777777" w:rsidR="00405AF5" w:rsidRDefault="00405AF5" w:rsidP="002A6AB0">
      <w:pPr>
        <w:pStyle w:val="Compact"/>
        <w:numPr>
          <w:ilvl w:val="0"/>
          <w:numId w:val="11"/>
        </w:numPr>
      </w:pPr>
      <w:r>
        <w:t>The reporting system should provide for conferences between teachers and parents/guardians. Whenever it is appropriate, students should participate in these conferences.</w:t>
      </w:r>
    </w:p>
    <w:p w14:paraId="06DFAB95" w14:textId="77777777" w:rsidR="00405AF5" w:rsidRDefault="00405AF5" w:rsidP="002A6AB0">
      <w:pPr>
        <w:pStyle w:val="Compact"/>
        <w:numPr>
          <w:ilvl w:val="0"/>
          <w:numId w:val="11"/>
        </w:numPr>
      </w:pPr>
      <w:r>
        <w:t>An appeal process should be described to students and their parents/guardians at the beginning of each school year or course of instruction that they may use to appeal a report.</w:t>
      </w:r>
    </w:p>
    <w:p w14:paraId="4DC62CC0" w14:textId="77777777" w:rsidR="00405AF5" w:rsidRDefault="00405AF5" w:rsidP="002A6AB0">
      <w:pPr>
        <w:pStyle w:val="Compact"/>
        <w:numPr>
          <w:ilvl w:val="0"/>
          <w:numId w:val="11"/>
        </w:numPr>
      </w:pPr>
      <w:r>
        <w:t>Access to assessment information should be governed by a written policy that is consistent with applicable laws and with basic principles of fairness and human rights.</w:t>
      </w:r>
    </w:p>
    <w:p w14:paraId="46AF8F60" w14:textId="77777777" w:rsidR="00405AF5" w:rsidRDefault="00405AF5" w:rsidP="006E2410">
      <w:pPr>
        <w:pStyle w:val="Compact"/>
        <w:numPr>
          <w:ilvl w:val="0"/>
          <w:numId w:val="11"/>
        </w:numPr>
      </w:pPr>
      <w:r>
        <w:t>Transfer of assessment information from one school to another should be guided by a written policy with stringent provisions to ensure the maintenance of confidentiality.</w:t>
      </w:r>
    </w:p>
    <w:p w14:paraId="581C369B" w14:textId="410B8F0E" w:rsidR="00405AF5" w:rsidRDefault="00405AF5" w:rsidP="00C936FD">
      <w:pPr>
        <w:pStyle w:val="Bibliography"/>
      </w:pPr>
      <w:r>
        <w:lastRenderedPageBreak/>
        <w:t>Joint Advisory Committee. (1993). Principles for Fair Student Assessment Practices for Education in Canada. University Of Alberta. https://www.wcdsb.ca/wp-content/uploads/sites/36/2017/03/fairstudent.pdf</w:t>
      </w:r>
    </w:p>
    <w:p w14:paraId="4D67C541" w14:textId="77777777" w:rsidR="00405AF5" w:rsidRDefault="00A81F98" w:rsidP="00405AF5">
      <w:ins w:id="687" w:author="Christopher Deluca" w:date="2021-07-26T14:56:00Z">
        <w:r>
          <w:rPr>
            <w:noProof/>
          </w:rPr>
          <w:pict w14:anchorId="3C37B629">
            <v:rect id="_x0000_i1028" alt="" style="width:468pt;height:.05pt;mso-width-percent:0;mso-height-percent:0;mso-width-percent:0;mso-height-percent:0" o:hralign="center" o:hrstd="t" o:hr="t"/>
          </w:pict>
        </w:r>
      </w:ins>
      <w:ins w:id="688" w:author="Valerie Irvine" w:date="2021-07-26T14:56:00Z">
        <w:r>
          <w:rPr>
            <w:noProof/>
          </w:rPr>
          <w:pict w14:anchorId="5508B104">
            <v:rect id="_x0000_i1027" alt="" style="width:468pt;height:.05pt;mso-width-percent:0;mso-height-percent:0;mso-width-percent:0;mso-height-percent:0" o:hralign="center" o:hrstd="t" o:hr="t"/>
          </w:pict>
        </w:r>
      </w:ins>
    </w:p>
    <w:p w14:paraId="21072C80" w14:textId="77777777" w:rsidR="00405AF5" w:rsidRDefault="00405AF5" w:rsidP="00405AF5">
      <w:pPr>
        <w:pStyle w:val="Heading2"/>
      </w:pPr>
      <w:bookmarkStart w:id="689" w:name="X151d1eb46179903a7cbc482929f165ba6663700"/>
      <w:bookmarkStart w:id="690" w:name="_Toc77937737"/>
      <w:r>
        <w:t>Educational assessment knowledge and skills for teachers</w:t>
      </w:r>
      <w:bookmarkEnd w:id="689"/>
      <w:bookmarkEnd w:id="690"/>
    </w:p>
    <w:p w14:paraId="2B42F4D5" w14:textId="77777777" w:rsidR="00405AF5" w:rsidRDefault="00405AF5" w:rsidP="00020A3E">
      <w:pPr>
        <w:pStyle w:val="Compact"/>
        <w:numPr>
          <w:ilvl w:val="0"/>
          <w:numId w:val="12"/>
        </w:numPr>
      </w:pPr>
      <w:r>
        <w:t>Teachers should understand learning in the content area they teach.</w:t>
      </w:r>
    </w:p>
    <w:p w14:paraId="42B74A0C" w14:textId="77777777" w:rsidR="00405AF5" w:rsidRDefault="00405AF5" w:rsidP="00020A3E">
      <w:pPr>
        <w:pStyle w:val="Compact"/>
        <w:numPr>
          <w:ilvl w:val="0"/>
          <w:numId w:val="12"/>
        </w:numPr>
      </w:pPr>
      <w:r>
        <w:t>Teachers should be able to articulate clear learning intentions that are congruent with both the content and depth of thinking implied by standards and curriculum goals, in such a way that they are attainable and assessable.</w:t>
      </w:r>
    </w:p>
    <w:p w14:paraId="0CA090D2" w14:textId="77777777" w:rsidR="00405AF5" w:rsidRDefault="00405AF5" w:rsidP="0038303A">
      <w:pPr>
        <w:pStyle w:val="Compact"/>
        <w:numPr>
          <w:ilvl w:val="0"/>
          <w:numId w:val="12"/>
        </w:numPr>
      </w:pPr>
      <w:r>
        <w:t>Teachers should have a repertoire of strategies for communicating to students what achievement of a learning intention looks like.</w:t>
      </w:r>
    </w:p>
    <w:p w14:paraId="06E06F55" w14:textId="77777777" w:rsidR="00405AF5" w:rsidRDefault="00405AF5" w:rsidP="002A6AB0">
      <w:pPr>
        <w:pStyle w:val="Compact"/>
        <w:numPr>
          <w:ilvl w:val="0"/>
          <w:numId w:val="12"/>
        </w:numPr>
      </w:pPr>
      <w:r>
        <w:t>Teachers should understand the purposes and uses of the range of available assessment options and be skilled in using them.</w:t>
      </w:r>
    </w:p>
    <w:p w14:paraId="6B1BB557" w14:textId="77777777" w:rsidR="00405AF5" w:rsidRDefault="00405AF5" w:rsidP="002A6AB0">
      <w:pPr>
        <w:pStyle w:val="Compact"/>
        <w:numPr>
          <w:ilvl w:val="0"/>
          <w:numId w:val="12"/>
        </w:numPr>
      </w:pPr>
      <w:r>
        <w:t>Teachers should have the skills to analyze classroom questions, test items and performance assessment tasks to ascertain the specific knowledge and thinking skills required for students to do them.</w:t>
      </w:r>
    </w:p>
    <w:p w14:paraId="2108C3EB" w14:textId="77777777" w:rsidR="00405AF5" w:rsidRDefault="00405AF5" w:rsidP="002A6AB0">
      <w:pPr>
        <w:pStyle w:val="Compact"/>
        <w:numPr>
          <w:ilvl w:val="0"/>
          <w:numId w:val="12"/>
        </w:numPr>
      </w:pPr>
      <w:r>
        <w:t>Teachers should have the skills to provide effective, useful feedback on student work.</w:t>
      </w:r>
    </w:p>
    <w:p w14:paraId="6850C4D8" w14:textId="77777777" w:rsidR="00405AF5" w:rsidRDefault="00405AF5" w:rsidP="006E2410">
      <w:pPr>
        <w:pStyle w:val="Compact"/>
        <w:numPr>
          <w:ilvl w:val="0"/>
          <w:numId w:val="12"/>
        </w:numPr>
      </w:pPr>
      <w:r>
        <w:t>Teachers should be able to construct scoring schemes that quantify student performance on classroom assessments into useful information for decisions about students, classrooms, schools, and districts. These decisions should lead to improved student learning, growth, or development.</w:t>
      </w:r>
    </w:p>
    <w:p w14:paraId="7D9C6E54" w14:textId="77777777" w:rsidR="00405AF5" w:rsidRDefault="00405AF5" w:rsidP="006E2410">
      <w:pPr>
        <w:pStyle w:val="Compact"/>
        <w:numPr>
          <w:ilvl w:val="0"/>
          <w:numId w:val="12"/>
        </w:numPr>
      </w:pPr>
      <w:r>
        <w:t>Teachers should be able to administer external assessments and interpret their results for decisions about students, classrooms, schools, and districts.</w:t>
      </w:r>
    </w:p>
    <w:p w14:paraId="754180E0" w14:textId="77777777" w:rsidR="00405AF5" w:rsidRDefault="00405AF5" w:rsidP="006E2410">
      <w:pPr>
        <w:pStyle w:val="Compact"/>
        <w:numPr>
          <w:ilvl w:val="0"/>
          <w:numId w:val="12"/>
        </w:numPr>
      </w:pPr>
      <w:r>
        <w:lastRenderedPageBreak/>
        <w:t>Teachers should be able to articulate their interpretations of assessment results and their reasoning about the educational decisions based on assessment results to the educational populations they serve (student and his/her family, class, school, community).</w:t>
      </w:r>
    </w:p>
    <w:p w14:paraId="6CFA1506" w14:textId="77777777" w:rsidR="00405AF5" w:rsidRDefault="00405AF5" w:rsidP="006E2410">
      <w:pPr>
        <w:pStyle w:val="Compact"/>
        <w:numPr>
          <w:ilvl w:val="0"/>
          <w:numId w:val="12"/>
        </w:numPr>
      </w:pPr>
      <w:r>
        <w:t>Teachers should be able to help students use assessment information to make sound educational decisions.</w:t>
      </w:r>
    </w:p>
    <w:p w14:paraId="51056690" w14:textId="77777777" w:rsidR="00405AF5" w:rsidRDefault="00405AF5" w:rsidP="006E2410">
      <w:pPr>
        <w:pStyle w:val="Compact"/>
        <w:numPr>
          <w:ilvl w:val="0"/>
          <w:numId w:val="12"/>
        </w:numPr>
      </w:pPr>
      <w:r>
        <w:t>Teachers should understand and carry out their legal and ethical responsibilities in assessment as they conduct their work.</w:t>
      </w:r>
    </w:p>
    <w:p w14:paraId="573C84FE" w14:textId="76FBEAD4" w:rsidR="00405AF5" w:rsidRDefault="00405AF5" w:rsidP="00C936FD">
      <w:pPr>
        <w:pStyle w:val="Bibliography"/>
      </w:pPr>
      <w:r>
        <w:t>Brookhart, S. M. (2011). Educational assessment knowledge and skills for teachers. Educational Measurement: Issues and Practice, 30, 3–12. https://doi.org/10/cwcqj4</w:t>
      </w:r>
    </w:p>
    <w:p w14:paraId="47C6E694" w14:textId="77777777" w:rsidR="00405AF5" w:rsidRDefault="00A81F98" w:rsidP="00405AF5">
      <w:ins w:id="691" w:author="Christopher Deluca" w:date="2021-07-26T14:56:00Z">
        <w:r>
          <w:rPr>
            <w:noProof/>
          </w:rPr>
          <w:pict w14:anchorId="2A3DBED5">
            <v:rect id="_x0000_i1026" alt="" style="width:468pt;height:.05pt;mso-width-percent:0;mso-height-percent:0;mso-width-percent:0;mso-height-percent:0" o:hralign="center" o:hrstd="t" o:hr="t"/>
          </w:pict>
        </w:r>
      </w:ins>
      <w:ins w:id="692" w:author="Valerie Irvine" w:date="2021-07-26T14:56:00Z">
        <w:r>
          <w:rPr>
            <w:noProof/>
          </w:rPr>
          <w:pict w14:anchorId="7E8C4D4C">
            <v:rect id="_x0000_i1025" alt="" style="width:468pt;height:.05pt;mso-width-percent:0;mso-height-percent:0;mso-width-percent:0;mso-height-percent:0" o:hralign="center" o:hrstd="t" o:hr="t"/>
          </w:pict>
        </w:r>
      </w:ins>
    </w:p>
    <w:p w14:paraId="3488A198" w14:textId="77777777" w:rsidR="00405AF5" w:rsidRDefault="00405AF5" w:rsidP="00405AF5">
      <w:pPr>
        <w:pStyle w:val="Heading2"/>
      </w:pPr>
      <w:bookmarkStart w:id="693" w:name="Xc9a675a9a453f462fa927baad852e191b3b4066"/>
      <w:bookmarkStart w:id="694" w:name="_Toc77937738"/>
      <w:r>
        <w:t>Classroom Assessment Standards for PreK-12 Teachers</w:t>
      </w:r>
      <w:bookmarkEnd w:id="693"/>
      <w:bookmarkEnd w:id="694"/>
    </w:p>
    <w:p w14:paraId="78AC1849" w14:textId="77777777" w:rsidR="00405AF5" w:rsidRDefault="00405AF5" w:rsidP="00405AF5">
      <w:pPr>
        <w:pStyle w:val="Heading3"/>
      </w:pPr>
      <w:bookmarkStart w:id="695" w:name="foundation"/>
      <w:bookmarkStart w:id="696" w:name="_Toc77937739"/>
      <w:r>
        <w:t>Foundation</w:t>
      </w:r>
      <w:bookmarkEnd w:id="695"/>
      <w:bookmarkEnd w:id="696"/>
    </w:p>
    <w:p w14:paraId="7D2CA113" w14:textId="77777777" w:rsidR="00405AF5" w:rsidRDefault="00405AF5" w:rsidP="00020A3E">
      <w:pPr>
        <w:pStyle w:val="Compact"/>
        <w:numPr>
          <w:ilvl w:val="0"/>
          <w:numId w:val="13"/>
        </w:numPr>
      </w:pPr>
      <w:r>
        <w:t>Assessment Purpose: Classroom assessment practices should have a clear purpose that supports teaching and learning.</w:t>
      </w:r>
    </w:p>
    <w:p w14:paraId="342C6025" w14:textId="77777777" w:rsidR="00405AF5" w:rsidRDefault="00405AF5" w:rsidP="00020A3E">
      <w:pPr>
        <w:pStyle w:val="Compact"/>
        <w:numPr>
          <w:ilvl w:val="0"/>
          <w:numId w:val="13"/>
        </w:numPr>
      </w:pPr>
      <w:r>
        <w:t>Learning Expectations: Learning expectations should form the foundation for aligning classroom assessment practices with appropriate instruction and learning opportunities for each student.</w:t>
      </w:r>
    </w:p>
    <w:p w14:paraId="25714A3A" w14:textId="77777777" w:rsidR="00405AF5" w:rsidRDefault="00405AF5" w:rsidP="0038303A">
      <w:pPr>
        <w:pStyle w:val="Compact"/>
        <w:numPr>
          <w:ilvl w:val="0"/>
          <w:numId w:val="13"/>
        </w:numPr>
      </w:pPr>
      <w:r>
        <w:t>Assessment Design: The types and methods of classroom assessment used should clearly allow students to demonstrate their learning.</w:t>
      </w:r>
    </w:p>
    <w:p w14:paraId="0639644C" w14:textId="77777777" w:rsidR="00405AF5" w:rsidRDefault="00405AF5" w:rsidP="002A6AB0">
      <w:pPr>
        <w:pStyle w:val="Compact"/>
        <w:numPr>
          <w:ilvl w:val="0"/>
          <w:numId w:val="13"/>
        </w:numPr>
      </w:pPr>
      <w:r>
        <w:t>Student Engagement in Assessment: Students should be meaningfully engaged in the assessment process and use of the assessment evidence to enhance their learning.</w:t>
      </w:r>
    </w:p>
    <w:p w14:paraId="62C96730" w14:textId="77777777" w:rsidR="00405AF5" w:rsidRDefault="00405AF5" w:rsidP="002A6AB0">
      <w:pPr>
        <w:pStyle w:val="Compact"/>
        <w:numPr>
          <w:ilvl w:val="0"/>
          <w:numId w:val="13"/>
        </w:numPr>
      </w:pPr>
      <w:r>
        <w:t>assessment Preparation: Adequate teacher and student preparation in terms of resources, time, and learning opportunities should be a part of classroom assessment practices,</w:t>
      </w:r>
    </w:p>
    <w:p w14:paraId="63888363" w14:textId="77777777" w:rsidR="00405AF5" w:rsidRDefault="00405AF5" w:rsidP="002A6AB0">
      <w:pPr>
        <w:pStyle w:val="Compact"/>
        <w:numPr>
          <w:ilvl w:val="0"/>
          <w:numId w:val="13"/>
        </w:numPr>
      </w:pPr>
      <w:r>
        <w:lastRenderedPageBreak/>
        <w:t>Informed Students and Parents/Guardians: The purposes and uses of classroom assessment should be communicated to students and, when appropriate, parents/guardians.</w:t>
      </w:r>
    </w:p>
    <w:p w14:paraId="07255CD6" w14:textId="77777777" w:rsidR="00405AF5" w:rsidRDefault="00405AF5" w:rsidP="00405AF5">
      <w:pPr>
        <w:pStyle w:val="Heading3"/>
      </w:pPr>
      <w:bookmarkStart w:id="697" w:name="use"/>
      <w:bookmarkStart w:id="698" w:name="_Toc77937740"/>
      <w:r>
        <w:t>Use</w:t>
      </w:r>
      <w:bookmarkEnd w:id="697"/>
      <w:bookmarkEnd w:id="698"/>
    </w:p>
    <w:p w14:paraId="3F67387D" w14:textId="77777777" w:rsidR="00405AF5" w:rsidRDefault="00405AF5" w:rsidP="0009616C">
      <w:pPr>
        <w:pStyle w:val="Compact"/>
        <w:numPr>
          <w:ilvl w:val="0"/>
          <w:numId w:val="14"/>
        </w:numPr>
      </w:pPr>
      <w:r>
        <w:t>Analysis of Student Performance: The methods for analyzing evidence of student learning should be appropriate for the assessment purpose and practice.</w:t>
      </w:r>
    </w:p>
    <w:p w14:paraId="75EED678" w14:textId="77777777" w:rsidR="00405AF5" w:rsidRDefault="00405AF5" w:rsidP="002A6AB0">
      <w:pPr>
        <w:pStyle w:val="Compact"/>
        <w:numPr>
          <w:ilvl w:val="0"/>
          <w:numId w:val="14"/>
        </w:numPr>
      </w:pPr>
      <w:r>
        <w:t>Effective Feedback: Classroom assessment practices should provide timely and useful feedback to improve student learning.</w:t>
      </w:r>
    </w:p>
    <w:p w14:paraId="66A6A93C" w14:textId="77777777" w:rsidR="00405AF5" w:rsidRDefault="00405AF5" w:rsidP="006E2410">
      <w:pPr>
        <w:pStyle w:val="Compact"/>
        <w:numPr>
          <w:ilvl w:val="0"/>
          <w:numId w:val="14"/>
        </w:numPr>
      </w:pPr>
      <w:r>
        <w:t>Instructional Follow-up: Analysis of student performance should inform instructional planning and next steps to support ongoing student learning.</w:t>
      </w:r>
    </w:p>
    <w:p w14:paraId="22B75584" w14:textId="77777777" w:rsidR="00405AF5" w:rsidRDefault="00405AF5" w:rsidP="006E2410">
      <w:pPr>
        <w:pStyle w:val="Compact"/>
        <w:numPr>
          <w:ilvl w:val="0"/>
          <w:numId w:val="14"/>
        </w:numPr>
      </w:pPr>
      <w:r>
        <w:t>Grades and Summary Comments: Summative grades and comments should reflect student achievement of the learning expectations.</w:t>
      </w:r>
    </w:p>
    <w:p w14:paraId="6E585FF3" w14:textId="77777777" w:rsidR="00405AF5" w:rsidRDefault="00405AF5" w:rsidP="006E2410">
      <w:pPr>
        <w:pStyle w:val="Compact"/>
        <w:numPr>
          <w:ilvl w:val="0"/>
          <w:numId w:val="14"/>
        </w:numPr>
      </w:pPr>
      <w:r>
        <w:t>Reporting: Assessment reports should be based on a sufficient body of evidence and provide a summary of a student’s learning in a clear, timely, accurate, and useful manner.</w:t>
      </w:r>
    </w:p>
    <w:p w14:paraId="4F65D38E" w14:textId="77777777" w:rsidR="00405AF5" w:rsidRDefault="00405AF5" w:rsidP="00405AF5">
      <w:pPr>
        <w:pStyle w:val="Heading3"/>
      </w:pPr>
      <w:bookmarkStart w:id="699" w:name="quality"/>
      <w:bookmarkStart w:id="700" w:name="_Toc77937741"/>
      <w:r>
        <w:t>Quality</w:t>
      </w:r>
      <w:bookmarkEnd w:id="699"/>
      <w:bookmarkEnd w:id="700"/>
    </w:p>
    <w:p w14:paraId="1071C62E" w14:textId="77777777" w:rsidR="00405AF5" w:rsidRDefault="00405AF5" w:rsidP="0009616C">
      <w:pPr>
        <w:pStyle w:val="Compact"/>
        <w:numPr>
          <w:ilvl w:val="0"/>
          <w:numId w:val="15"/>
        </w:numPr>
      </w:pPr>
      <w:r>
        <w:t>Cultural and linguistic diversity: Classroom assessment practices should be responsive to and respectful of the cultural and linguistic diversity of students and their communities.</w:t>
      </w:r>
    </w:p>
    <w:p w14:paraId="77CC9325" w14:textId="77777777" w:rsidR="00405AF5" w:rsidRDefault="00405AF5" w:rsidP="002A6AB0">
      <w:pPr>
        <w:pStyle w:val="Compact"/>
        <w:numPr>
          <w:ilvl w:val="0"/>
          <w:numId w:val="15"/>
        </w:numPr>
      </w:pPr>
      <w:r>
        <w:t>Exceptionality and special education: Classroom assessment practices should be appropriately differentiated to meet the specific educational needs of all students.</w:t>
      </w:r>
    </w:p>
    <w:p w14:paraId="7E35FABC" w14:textId="77777777" w:rsidR="00405AF5" w:rsidRDefault="00405AF5" w:rsidP="006E2410">
      <w:pPr>
        <w:pStyle w:val="Compact"/>
        <w:numPr>
          <w:ilvl w:val="0"/>
          <w:numId w:val="15"/>
        </w:numPr>
      </w:pPr>
      <w:r>
        <w:t>Unbiased and fair assessment: Classroom assessment practices and subsequent decisions should be free from all factors unrelated to the intended purposes of the assessment.</w:t>
      </w:r>
    </w:p>
    <w:p w14:paraId="77E0E7B8" w14:textId="77777777" w:rsidR="00405AF5" w:rsidRDefault="00405AF5" w:rsidP="006E2410">
      <w:pPr>
        <w:pStyle w:val="Compact"/>
        <w:numPr>
          <w:ilvl w:val="0"/>
          <w:numId w:val="15"/>
        </w:numPr>
      </w:pPr>
      <w:r>
        <w:t>Reliability and validity: Classroom assessment practices should provide consistent, dependable, and appropriate information that supports sound interpretations and decisions about each student’s knowledge and skills,</w:t>
      </w:r>
    </w:p>
    <w:p w14:paraId="0A266D91" w14:textId="77777777" w:rsidR="00405AF5" w:rsidRDefault="00405AF5" w:rsidP="006E2410">
      <w:pPr>
        <w:pStyle w:val="Compact"/>
        <w:numPr>
          <w:ilvl w:val="0"/>
          <w:numId w:val="15"/>
        </w:numPr>
      </w:pPr>
      <w:r>
        <w:lastRenderedPageBreak/>
        <w:t>Reflection: Classroom assessment practices should be monitored and revised to improve their overall quality.</w:t>
      </w:r>
    </w:p>
    <w:p w14:paraId="7F46008E" w14:textId="77777777" w:rsidR="00405AF5" w:rsidRDefault="00405AF5" w:rsidP="00C936FD">
      <w:pPr>
        <w:pStyle w:val="Bibliography"/>
      </w:pPr>
      <w:r>
        <w:t xml:space="preserve">Klinger, D., </w:t>
      </w:r>
      <w:proofErr w:type="spellStart"/>
      <w:r>
        <w:t>McDivitt</w:t>
      </w:r>
      <w:proofErr w:type="spellEnd"/>
      <w:r>
        <w:t>, P., Howard, B., Rogers, T., Munoz, M., &amp; Wylie, C. (2015). Classroom Assessment Standards for PreK-12 Teachers. Joint Committee on Standards for Educational Evaluation. https://www.amazon.ca/Classroom-Assessment-Standards-PreK-12-Teachers-ebook/dp/B00V6C9RVO?asin=B00V6C9RVO&amp;revisionId=d45424dd&amp;format=1&amp;depth=1</w:t>
      </w:r>
    </w:p>
    <w:bookmarkEnd w:id="478"/>
    <w:bookmarkEnd w:id="665"/>
    <w:p w14:paraId="70388DE4" w14:textId="77777777" w:rsidR="00405AF5" w:rsidRDefault="00405AF5" w:rsidP="00C936FD">
      <w:pPr>
        <w:pStyle w:val="Bibliography"/>
      </w:pPr>
    </w:p>
    <w:sectPr w:rsidR="00405AF5">
      <w:headerReference w:type="even" r:id="rId14"/>
      <w:headerReference w:type="default" r:id="rId15"/>
      <w:footerReference w:type="defaul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Valerie Irvine" w:date="2021-07-23T13:01:00Z" w:initials="VMI">
    <w:p w14:paraId="4AB3C459" w14:textId="77777777" w:rsidR="0038303A" w:rsidRDefault="0038303A">
      <w:pPr>
        <w:pStyle w:val="CommentText"/>
      </w:pPr>
      <w:r>
        <w:rPr>
          <w:rStyle w:val="CommentReference"/>
        </w:rPr>
        <w:annotationRef/>
      </w:r>
      <w:r>
        <w:t>I should have asked for a Table of Contents. I find it helpful to see the overview of the paper before just going into the weeds to see how you organized it in an emergent way. Taking a bird’s eye view here, I think you can collapse some of these headings An Introduction section, a Literature Review section, a Theoretical Framework section. They are all on the same level. I know you felt compressed with the 5000 word limit, but I think you can reorganize this a bit for the proper proposal. Also, considering your two purposes (investigating assessment literacy/practices of instructors and impact on learner), I would have liked to have seen these two sections carved out more fully. They are interspersed in a more top-level framing of assessment/assessment literacy/framework. The impact on learners section is only half a page and yet is the second emphasis of your dissertation direction. I know adding on the learner aspect was added on more recently, and I also see it is mentioned interspersed in the document, but these two areas need to be carved out more.  I would have liked to have seen: Introduction (definitions, problem, purpose, questions), Theoretical Framework, Literature Review (broken into components and making sure to address research on assessment literacy/practices of instructors, impact on learners). I know a lot for 5000 words, but could have been a framing that gets filled out more for full proposal. Lastly, match the TOC with the bolded items in the question above.</w:t>
      </w:r>
    </w:p>
    <w:p w14:paraId="74613D31" w14:textId="77777777" w:rsidR="002A6AB0" w:rsidRDefault="002A6AB0">
      <w:pPr>
        <w:pStyle w:val="CommentText"/>
      </w:pPr>
    </w:p>
    <w:p w14:paraId="47C9411D" w14:textId="525E757E" w:rsidR="002A6AB0" w:rsidRDefault="002A6AB0" w:rsidP="002A6AB0">
      <w:pPr>
        <w:pStyle w:val="CommentText"/>
        <w:ind w:firstLine="0"/>
      </w:pPr>
    </w:p>
  </w:comment>
  <w:comment w:id="108" w:author="Valerie Irvine" w:date="2021-07-23T11:39:00Z" w:initials="VMI">
    <w:p w14:paraId="6F284B78" w14:textId="7CDEAC98" w:rsidR="0038303A" w:rsidRDefault="0038303A">
      <w:pPr>
        <w:pStyle w:val="CommentText"/>
      </w:pPr>
      <w:r>
        <w:rPr>
          <w:rStyle w:val="CommentReference"/>
        </w:rPr>
        <w:annotationRef/>
      </w:r>
      <w:r>
        <w:t>Personally I would prefer just keeping the term higher education for readability. It’s not a long term.</w:t>
      </w:r>
    </w:p>
  </w:comment>
  <w:comment w:id="115" w:author="Valerie Irvine" w:date="2021-07-23T12:16:00Z" w:initials="VMI">
    <w:p w14:paraId="1BFB8890" w14:textId="0688E7A3" w:rsidR="0038303A" w:rsidRDefault="0038303A">
      <w:pPr>
        <w:pStyle w:val="CommentText"/>
      </w:pPr>
      <w:r>
        <w:rPr>
          <w:rStyle w:val="CommentReference"/>
        </w:rPr>
        <w:annotationRef/>
      </w:r>
      <w:r>
        <w:t>“May be” is infusing an opinion here, when your foundation should be based on evidence. Cite to support this position and if you are citing evidence, then expand on how this is the case.</w:t>
      </w:r>
    </w:p>
  </w:comment>
  <w:comment w:id="117" w:author="Okan Bulut" w:date="2021-07-22T16:34:00Z" w:initials="OB">
    <w:p w14:paraId="26BE10EB" w14:textId="10F51072" w:rsidR="00C472DE" w:rsidRDefault="00C472DE">
      <w:pPr>
        <w:pStyle w:val="CommentText"/>
      </w:pPr>
      <w:r>
        <w:rPr>
          <w:rStyle w:val="CommentReference"/>
        </w:rPr>
        <w:annotationRef/>
      </w:r>
      <w:r w:rsidR="00F94037">
        <w:t xml:space="preserve">I disagree. </w:t>
      </w:r>
      <w:r>
        <w:t xml:space="preserve">Performance assessments and </w:t>
      </w:r>
      <w:r w:rsidR="00F15E9C">
        <w:t>assessments with constructed-response items</w:t>
      </w:r>
      <w:r>
        <w:t xml:space="preserve"> could be also equally bad, if not worse. It is not the type of items/assessments</w:t>
      </w:r>
      <w:r w:rsidR="006137B0">
        <w:t xml:space="preserve"> that lead to validity issues</w:t>
      </w:r>
      <w:r>
        <w:t>. It is mo</w:t>
      </w:r>
      <w:r w:rsidR="006137B0">
        <w:t>stly</w:t>
      </w:r>
      <w:r>
        <w:t xml:space="preserve"> about how they are executed in practice. </w:t>
      </w:r>
      <w:r w:rsidR="005115D4">
        <w:t xml:space="preserve">So, overall this is a bold claim. </w:t>
      </w:r>
    </w:p>
  </w:comment>
  <w:comment w:id="116" w:author="Christopher Deluca" w:date="2021-07-21T18:10:00Z" w:initials="CD">
    <w:p w14:paraId="4CD83CE5" w14:textId="289393AF" w:rsidR="00FD79E6" w:rsidRDefault="00FD79E6">
      <w:pPr>
        <w:pStyle w:val="CommentText"/>
      </w:pPr>
      <w:r>
        <w:rPr>
          <w:rStyle w:val="CommentReference"/>
        </w:rPr>
        <w:annotationRef/>
      </w:r>
      <w:r>
        <w:t>This claim is rather stark. I’m not sure of the empirical evidence substantiating it. I’m also not sure that such a claim is needed for your argument.</w:t>
      </w:r>
    </w:p>
  </w:comment>
  <w:comment w:id="143" w:author="Christopher Deluca" w:date="2021-07-21T18:13:00Z" w:initials="CD">
    <w:p w14:paraId="754AC9A8" w14:textId="7EC110FA" w:rsidR="00FD79E6" w:rsidRDefault="00FD79E6">
      <w:pPr>
        <w:pStyle w:val="CommentText"/>
      </w:pPr>
      <w:r>
        <w:rPr>
          <w:rStyle w:val="CommentReference"/>
        </w:rPr>
        <w:annotationRef/>
      </w:r>
      <w:r>
        <w:t xml:space="preserve">I think at the beginning of the introduction you need to state that a variety of contemporary factors shape HE instructors approaches to assessment and are raising concerns about their assessment practices. Something to frame your argument. It wasn’t until this last sentence that I began to understand the structure of this introduction. </w:t>
      </w:r>
    </w:p>
  </w:comment>
  <w:comment w:id="144" w:author="Valerie Irvine" w:date="2021-07-23T12:18:00Z" w:initials="VMI">
    <w:p w14:paraId="4324F773" w14:textId="77777777" w:rsidR="0038303A" w:rsidRDefault="0038303A">
      <w:pPr>
        <w:pStyle w:val="CommentText"/>
      </w:pPr>
      <w:r>
        <w:rPr>
          <w:rStyle w:val="CommentReference"/>
        </w:rPr>
        <w:annotationRef/>
      </w:r>
      <w:r>
        <w:t>I think the introduction could be fleshed out/framed better. I understand you budgeted word limits based on the candidacy word limit, but this will need some refinement.</w:t>
      </w:r>
    </w:p>
  </w:comment>
  <w:comment w:id="147" w:author="Valerie Irvine" w:date="2021-07-23T11:52:00Z" w:initials="VMI">
    <w:p w14:paraId="150B0E7A" w14:textId="22222838" w:rsidR="0038303A" w:rsidRDefault="0038303A">
      <w:pPr>
        <w:pStyle w:val="CommentText"/>
      </w:pPr>
      <w:r>
        <w:rPr>
          <w:rStyle w:val="CommentReference"/>
        </w:rPr>
        <w:annotationRef/>
      </w:r>
      <w:r>
        <w:t>I would have appreciated a straightforward sentence simply declaring the topic. This section ends with research questions.</w:t>
      </w:r>
    </w:p>
  </w:comment>
  <w:comment w:id="152" w:author="Valerie Irvine" w:date="2021-07-23T11:49:00Z" w:initials="VMI">
    <w:p w14:paraId="69283738" w14:textId="3094A323" w:rsidR="0038303A" w:rsidRDefault="0038303A">
      <w:pPr>
        <w:pStyle w:val="CommentText"/>
      </w:pPr>
      <w:r>
        <w:rPr>
          <w:rStyle w:val="CommentReference"/>
        </w:rPr>
        <w:annotationRef/>
      </w:r>
      <w:r>
        <w:t>People can be resistant moreso than practices being resistant</w:t>
      </w:r>
    </w:p>
  </w:comment>
  <w:comment w:id="155" w:author="Valerie Irvine" w:date="2021-07-23T11:50:00Z" w:initials="VMI">
    <w:p w14:paraId="51433720" w14:textId="1B39D2A0" w:rsidR="0038303A" w:rsidRDefault="0038303A">
      <w:pPr>
        <w:pStyle w:val="CommentText"/>
      </w:pPr>
      <w:r>
        <w:rPr>
          <w:rStyle w:val="CommentReference"/>
        </w:rPr>
        <w:annotationRef/>
      </w:r>
      <w:r>
        <w:t>In what way?</w:t>
      </w:r>
    </w:p>
  </w:comment>
  <w:comment w:id="156" w:author="Valerie Irvine" w:date="2021-07-23T11:51:00Z" w:initials="VMI">
    <w:p w14:paraId="1451F967" w14:textId="546A8206" w:rsidR="0038303A" w:rsidRDefault="0038303A">
      <w:pPr>
        <w:pStyle w:val="CommentText"/>
      </w:pPr>
      <w:r>
        <w:rPr>
          <w:rStyle w:val="CommentReference"/>
        </w:rPr>
        <w:annotationRef/>
      </w:r>
      <w:r>
        <w:t>Researchers should perhaps not be influencing, but studying this phenomenon objectively. Although, I do see this perception changing in academia.</w:t>
      </w:r>
    </w:p>
  </w:comment>
  <w:comment w:id="166" w:author="Okan Bulut" w:date="2021-07-22T17:01:00Z" w:initials="OB">
    <w:p w14:paraId="080A5B97" w14:textId="6B6BB8FD" w:rsidR="00D02733" w:rsidRDefault="00D02733">
      <w:pPr>
        <w:pStyle w:val="CommentText"/>
      </w:pPr>
      <w:r>
        <w:rPr>
          <w:rStyle w:val="CommentReference"/>
        </w:rPr>
        <w:annotationRef/>
      </w:r>
      <w:r>
        <w:t>Try to write not more than 8 to 10 lines per paragraph. Otherwise, it becomes hard to follow the entire content with varying ideas.</w:t>
      </w:r>
    </w:p>
  </w:comment>
  <w:comment w:id="173" w:author="Okan Bulut" w:date="2021-07-22T16:29:00Z" w:initials="OB">
    <w:p w14:paraId="4A19FAEA" w14:textId="0C339560" w:rsidR="0057002E" w:rsidRDefault="0057002E">
      <w:pPr>
        <w:pStyle w:val="CommentText"/>
      </w:pPr>
      <w:r>
        <w:rPr>
          <w:rStyle w:val="CommentReference"/>
        </w:rPr>
        <w:annotationRef/>
      </w:r>
      <w:r>
        <w:t>Isn’t this a dated reference to make this conclusion about the 20</w:t>
      </w:r>
      <w:r w:rsidRPr="0057002E">
        <w:rPr>
          <w:vertAlign w:val="superscript"/>
        </w:rPr>
        <w:t>th</w:t>
      </w:r>
      <w:r>
        <w:t xml:space="preserve"> century? </w:t>
      </w:r>
    </w:p>
  </w:comment>
  <w:comment w:id="174" w:author="Christopher Deluca" w:date="2021-07-21T18:15:00Z" w:initials="CD">
    <w:p w14:paraId="70C40310" w14:textId="77777777" w:rsidR="00FD79E6" w:rsidRDefault="00FD79E6">
      <w:pPr>
        <w:pStyle w:val="CommentText"/>
      </w:pPr>
      <w:r>
        <w:rPr>
          <w:rStyle w:val="CommentReference"/>
        </w:rPr>
        <w:annotationRef/>
      </w:r>
      <w:r>
        <w:t>Very long paragraph.</w:t>
      </w:r>
    </w:p>
    <w:p w14:paraId="2AB665CA" w14:textId="77777777" w:rsidR="00FD79E6" w:rsidRDefault="00FD79E6">
      <w:pPr>
        <w:pStyle w:val="CommentText"/>
      </w:pPr>
    </w:p>
    <w:p w14:paraId="326BBC4B" w14:textId="77777777" w:rsidR="00D318C6" w:rsidRDefault="00FD79E6">
      <w:pPr>
        <w:pStyle w:val="CommentText"/>
      </w:pPr>
      <w:r>
        <w:t xml:space="preserve">It seems to me that the each of the three sections so far has been a ‘statement of the problem’. It would be useful – in a second iteration of this document – for you to consolidate these sections.  </w:t>
      </w:r>
      <w:r w:rsidR="00D318C6">
        <w:t>I am essentially getting three introductions to your paper and, instead, I would like one that clearly and squarely situates the problem in relation to the field and context.</w:t>
      </w:r>
    </w:p>
  </w:comment>
  <w:comment w:id="180" w:author="Valerie Irvine" w:date="2021-07-23T12:03:00Z" w:initials="VMI">
    <w:p w14:paraId="2CAF6F4B" w14:textId="06CD6223" w:rsidR="0038303A" w:rsidRDefault="0038303A">
      <w:pPr>
        <w:pStyle w:val="CommentText"/>
      </w:pPr>
      <w:r>
        <w:rPr>
          <w:rStyle w:val="CommentReference"/>
        </w:rPr>
        <w:annotationRef/>
      </w:r>
      <w:r>
        <w:t>Is it APA to include the second author for these two citations to distinguish? I thought it was just et al.</w:t>
      </w:r>
    </w:p>
  </w:comment>
  <w:comment w:id="179" w:author="Valerie Irvine" w:date="2021-07-23T12:04:00Z" w:initials="VMI">
    <w:p w14:paraId="03B70A94" w14:textId="47CDCFF1" w:rsidR="0038303A" w:rsidRDefault="0038303A">
      <w:pPr>
        <w:pStyle w:val="CommentText"/>
      </w:pPr>
      <w:r>
        <w:rPr>
          <w:rStyle w:val="CommentReference"/>
        </w:rPr>
        <w:annotationRef/>
      </w:r>
      <w:r>
        <w:t>Do you need to frame your purpose based on the purpose of other research? The purpose should be based on the problem framed.</w:t>
      </w:r>
    </w:p>
  </w:comment>
  <w:comment w:id="202" w:author="Valerie Irvine" w:date="2021-07-23T12:06:00Z" w:initials="VMI">
    <w:p w14:paraId="3DAF2C43" w14:textId="5C624FFD" w:rsidR="0038303A" w:rsidRDefault="0038303A">
      <w:pPr>
        <w:pStyle w:val="CommentText"/>
      </w:pPr>
      <w:r>
        <w:rPr>
          <w:rStyle w:val="CommentReference"/>
        </w:rPr>
        <w:annotationRef/>
      </w:r>
      <w:r>
        <w:t>Not a good word</w:t>
      </w:r>
    </w:p>
  </w:comment>
  <w:comment w:id="197" w:author="Valerie Irvine" w:date="2021-07-23T12:07:00Z" w:initials="VMI">
    <w:p w14:paraId="435BAC7A" w14:textId="20248A3B" w:rsidR="0038303A" w:rsidRDefault="0038303A">
      <w:pPr>
        <w:pStyle w:val="CommentText"/>
      </w:pPr>
      <w:r>
        <w:rPr>
          <w:rStyle w:val="CommentReference"/>
        </w:rPr>
        <w:annotationRef/>
      </w:r>
      <w:r>
        <w:t>Not sure what this means? Rephrase?</w:t>
      </w:r>
    </w:p>
  </w:comment>
  <w:comment w:id="206" w:author="Christopher Deluca" w:date="2021-07-21T18:17:00Z" w:initials="CD">
    <w:p w14:paraId="2935F095" w14:textId="2FD45988" w:rsidR="00FD79E6" w:rsidRDefault="00FD79E6">
      <w:pPr>
        <w:pStyle w:val="CommentText"/>
      </w:pPr>
      <w:r>
        <w:rPr>
          <w:rStyle w:val="CommentReference"/>
        </w:rPr>
        <w:annotationRef/>
      </w:r>
      <w:r>
        <w:t>Reference needed.</w:t>
      </w:r>
    </w:p>
  </w:comment>
  <w:comment w:id="212" w:author="Valerie Irvine" w:date="2021-07-23T12:10:00Z" w:initials="VMI">
    <w:p w14:paraId="53222085" w14:textId="171F921D" w:rsidR="0038303A" w:rsidRDefault="0038303A">
      <w:pPr>
        <w:pStyle w:val="CommentText"/>
      </w:pPr>
      <w:r>
        <w:rPr>
          <w:rStyle w:val="CommentReference"/>
        </w:rPr>
        <w:annotationRef/>
      </w:r>
      <w:r>
        <w:t>Expand what the 3 Ps mean for the reader.</w:t>
      </w:r>
    </w:p>
  </w:comment>
  <w:comment w:id="217" w:author="Okan Bulut" w:date="2021-07-22T17:06:00Z" w:initials="OB">
    <w:p w14:paraId="071750EF" w14:textId="4567FC7E" w:rsidR="00D249CA" w:rsidRDefault="00D249CA">
      <w:pPr>
        <w:pStyle w:val="CommentText"/>
      </w:pPr>
      <w:r>
        <w:rPr>
          <w:rStyle w:val="CommentReference"/>
        </w:rPr>
        <w:annotationRef/>
      </w:r>
      <w:r>
        <w:t xml:space="preserve">You seem to mix up some concepts. Psychometrics is not specific to large-scale, summative assessments. It is the science of establishing proper measurement models/rules for assessments. </w:t>
      </w:r>
      <w:r w:rsidR="00180C35">
        <w:t>A formative assessment</w:t>
      </w:r>
      <w:r>
        <w:t xml:space="preserve"> </w:t>
      </w:r>
      <w:r w:rsidR="00AC3D67">
        <w:t xml:space="preserve">should also be psychometrically sound. I think instead of taking a strong side here, your role should be to stay objective and reflect on how assessment practices are being implemented. </w:t>
      </w:r>
      <w:r>
        <w:t xml:space="preserve"> </w:t>
      </w:r>
    </w:p>
  </w:comment>
  <w:comment w:id="232" w:author="Okan Bulut" w:date="2021-07-22T17:10:00Z" w:initials="OB">
    <w:p w14:paraId="5D93E968" w14:textId="16A9D2A3" w:rsidR="000E5524" w:rsidRDefault="000E5524">
      <w:pPr>
        <w:pStyle w:val="CommentText"/>
      </w:pPr>
      <w:r>
        <w:rPr>
          <w:rStyle w:val="CommentReference"/>
        </w:rPr>
        <w:annotationRef/>
      </w:r>
      <w:r>
        <w:t>???</w:t>
      </w:r>
    </w:p>
  </w:comment>
  <w:comment w:id="231" w:author="Valerie Irvine" w:date="2021-07-23T12:25:00Z" w:initials="VMI">
    <w:p w14:paraId="6A234EC7" w14:textId="77777777" w:rsidR="0038303A" w:rsidRDefault="0038303A">
      <w:pPr>
        <w:pStyle w:val="CommentText"/>
      </w:pPr>
      <w:r>
        <w:rPr>
          <w:rStyle w:val="CommentReference"/>
        </w:rPr>
        <w:annotationRef/>
      </w:r>
      <w:r>
        <w:t>Not sure what this means?</w:t>
      </w:r>
    </w:p>
  </w:comment>
  <w:comment w:id="237" w:author="Okan Bulut" w:date="2021-07-22T17:11:00Z" w:initials="OB">
    <w:p w14:paraId="06F4B061" w14:textId="39D13630" w:rsidR="00E450BD" w:rsidRDefault="00E450BD">
      <w:pPr>
        <w:pStyle w:val="CommentText"/>
      </w:pPr>
      <w:r>
        <w:rPr>
          <w:rStyle w:val="CommentReference"/>
        </w:rPr>
        <w:annotationRef/>
      </w:r>
      <w:r>
        <w:t xml:space="preserve">Formative assessment also helps student identify what they know and don’t know so they can address their weaknesses. </w:t>
      </w:r>
    </w:p>
  </w:comment>
  <w:comment w:id="244" w:author="Christopher Deluca" w:date="2021-07-21T18:18:00Z" w:initials="CD">
    <w:p w14:paraId="1F4E1314" w14:textId="044571BD" w:rsidR="00FD79E6" w:rsidRDefault="00FD79E6">
      <w:pPr>
        <w:pStyle w:val="CommentText"/>
      </w:pPr>
      <w:r>
        <w:rPr>
          <w:rStyle w:val="CommentReference"/>
        </w:rPr>
        <w:annotationRef/>
      </w:r>
      <w:r>
        <w:t>But what definitions of these terms do YOU adopt?</w:t>
      </w:r>
    </w:p>
  </w:comment>
  <w:comment w:id="245" w:author="Christopher Deluca" w:date="2021-07-21T18:21:00Z" w:initials="CD">
    <w:p w14:paraId="4C35A38F" w14:textId="3BDFC736" w:rsidR="00D92043" w:rsidRDefault="00D92043">
      <w:pPr>
        <w:pStyle w:val="CommentText"/>
      </w:pPr>
      <w:r>
        <w:rPr>
          <w:rStyle w:val="CommentReference"/>
        </w:rPr>
        <w:annotationRef/>
      </w:r>
      <w:r>
        <w:t>Which of these is the focus of your work – the former. Be sure to state that.</w:t>
      </w:r>
    </w:p>
  </w:comment>
  <w:comment w:id="249" w:author="Valerie Irvine" w:date="2021-07-23T12:34:00Z" w:initials="VMI">
    <w:p w14:paraId="1A16417C" w14:textId="118CD621" w:rsidR="0038303A" w:rsidRDefault="0038303A">
      <w:pPr>
        <w:pStyle w:val="CommentText"/>
      </w:pPr>
      <w:r>
        <w:rPr>
          <w:rStyle w:val="CommentReference"/>
        </w:rPr>
        <w:annotationRef/>
      </w:r>
      <w:r>
        <w:t>Is this your opinion? I think toning down this part against summative tests. Perhaps not all tests taken were high stakes either. How is high stakes defined?</w:t>
      </w:r>
    </w:p>
  </w:comment>
  <w:comment w:id="251" w:author="Okan Bulut" w:date="2021-07-22T17:24:00Z" w:initials="OB">
    <w:p w14:paraId="03C92B73" w14:textId="3C5551C8" w:rsidR="00EE4F91" w:rsidRDefault="00EE4F91">
      <w:pPr>
        <w:pStyle w:val="CommentText"/>
      </w:pPr>
      <w:r>
        <w:rPr>
          <w:rStyle w:val="CommentReference"/>
        </w:rPr>
        <w:annotationRef/>
      </w:r>
      <w:r>
        <w:t xml:space="preserve">You have lots of this “with respect to” throughout the document. Try to phrase these sentences differently. </w:t>
      </w:r>
    </w:p>
  </w:comment>
  <w:comment w:id="253" w:author="Christopher Deluca" w:date="2021-07-21T18:20:00Z" w:initials="CD">
    <w:p w14:paraId="02A3A29C" w14:textId="222ABEDF" w:rsidR="00D92043" w:rsidRDefault="00D92043">
      <w:pPr>
        <w:pStyle w:val="CommentText"/>
      </w:pPr>
      <w:r>
        <w:rPr>
          <w:rStyle w:val="CommentReference"/>
        </w:rPr>
        <w:annotationRef/>
      </w:r>
      <w:r>
        <w:t xml:space="preserve">But it is not either purpose or process – it involves both. </w:t>
      </w:r>
    </w:p>
  </w:comment>
  <w:comment w:id="266" w:author="Christopher Deluca" w:date="2021-07-21T18:21:00Z" w:initials="CD">
    <w:p w14:paraId="53353C22" w14:textId="5D637969" w:rsidR="00D92043" w:rsidRDefault="00D92043">
      <w:pPr>
        <w:pStyle w:val="CommentText"/>
      </w:pPr>
      <w:r>
        <w:rPr>
          <w:rStyle w:val="CommentReference"/>
        </w:rPr>
        <w:annotationRef/>
      </w:r>
      <w:r>
        <w:t xml:space="preserve">Classroom assessment? </w:t>
      </w:r>
    </w:p>
  </w:comment>
  <w:comment w:id="268" w:author="Christopher Deluca" w:date="2021-07-21T18:21:00Z" w:initials="CD">
    <w:p w14:paraId="7C7F03A6" w14:textId="66EDFDFA" w:rsidR="00D92043" w:rsidRDefault="00D92043">
      <w:pPr>
        <w:pStyle w:val="CommentText"/>
      </w:pPr>
      <w:r>
        <w:rPr>
          <w:rStyle w:val="CommentReference"/>
        </w:rPr>
        <w:annotationRef/>
      </w:r>
      <w:r>
        <w:t xml:space="preserve">Others recognized these purposes as well. </w:t>
      </w:r>
    </w:p>
  </w:comment>
  <w:comment w:id="269" w:author="Okan Bulut" w:date="2021-07-22T17:29:00Z" w:initials="OB">
    <w:p w14:paraId="1212AC9F" w14:textId="46993660" w:rsidR="00710088" w:rsidRDefault="00710088">
      <w:pPr>
        <w:pStyle w:val="CommentText"/>
      </w:pPr>
      <w:r>
        <w:rPr>
          <w:rStyle w:val="CommentReference"/>
        </w:rPr>
        <w:annotationRef/>
      </w:r>
      <w:r>
        <w:t>Not a full sentence…</w:t>
      </w:r>
    </w:p>
  </w:comment>
  <w:comment w:id="275" w:author="Valerie Irvine" w:date="2021-07-23T12:44:00Z" w:initials="VMI">
    <w:p w14:paraId="3295536E" w14:textId="052A4578" w:rsidR="0038303A" w:rsidRDefault="0038303A">
      <w:pPr>
        <w:pStyle w:val="CommentText"/>
      </w:pPr>
      <w:r>
        <w:rPr>
          <w:rStyle w:val="CommentReference"/>
        </w:rPr>
        <w:annotationRef/>
      </w:r>
      <w:r>
        <w:t>40 words so should be a block quote</w:t>
      </w:r>
    </w:p>
  </w:comment>
  <w:comment w:id="282" w:author="Valerie Irvine" w:date="2021-07-23T12:45:00Z" w:initials="VMI">
    <w:p w14:paraId="6C622C87" w14:textId="7C89CB80" w:rsidR="0038303A" w:rsidRDefault="0038303A">
      <w:pPr>
        <w:pStyle w:val="CommentText"/>
      </w:pPr>
      <w:r>
        <w:rPr>
          <w:rStyle w:val="CommentReference"/>
        </w:rPr>
        <w:annotationRef/>
      </w:r>
      <w:r>
        <w:t>Nice to have this contrast demarcated – if you are moving forward with impact on learners. The distinct differences in perceptions here are clear.</w:t>
      </w:r>
    </w:p>
  </w:comment>
  <w:comment w:id="289" w:author="Valerie Irvine" w:date="2021-07-23T12:53:00Z" w:initials="VMI">
    <w:p w14:paraId="24B1CA87" w14:textId="36129ED7" w:rsidR="0038303A" w:rsidRDefault="0038303A">
      <w:pPr>
        <w:pStyle w:val="CommentText"/>
      </w:pPr>
      <w:r>
        <w:rPr>
          <w:rStyle w:val="CommentReference"/>
        </w:rPr>
        <w:annotationRef/>
      </w:r>
      <w:r>
        <w:t>Make wording more clear?</w:t>
      </w:r>
    </w:p>
  </w:comment>
  <w:comment w:id="290" w:author="Christopher Deluca" w:date="2021-07-21T18:22:00Z" w:initials="CD">
    <w:p w14:paraId="4108E84B" w14:textId="1FF50001" w:rsidR="00F24E0B" w:rsidRDefault="00F24E0B">
      <w:pPr>
        <w:pStyle w:val="CommentText"/>
      </w:pPr>
      <w:r>
        <w:rPr>
          <w:rStyle w:val="CommentReference"/>
        </w:rPr>
        <w:annotationRef/>
      </w:r>
      <w:r>
        <w:t>I think you need to dig into these concepts more fully.</w:t>
      </w:r>
      <w:r w:rsidR="00D318C6">
        <w:t xml:space="preserve"> Here you could also see the impacts on learners. </w:t>
      </w:r>
    </w:p>
  </w:comment>
  <w:comment w:id="291" w:author="Valerie Irvine" w:date="2021-07-23T12:52:00Z" w:initials="VMI">
    <w:p w14:paraId="35EC3A6B" w14:textId="2CAA84B4" w:rsidR="0038303A" w:rsidRDefault="0038303A">
      <w:pPr>
        <w:pStyle w:val="CommentText"/>
      </w:pPr>
      <w:r>
        <w:rPr>
          <w:rStyle w:val="CommentReference"/>
        </w:rPr>
        <w:annotationRef/>
      </w:r>
      <w:r>
        <w:t>Can you obtain these sources?</w:t>
      </w:r>
    </w:p>
  </w:comment>
  <w:comment w:id="296" w:author="Christopher Deluca" w:date="2021-07-21T18:23:00Z" w:initials="CD">
    <w:p w14:paraId="2FC12B1B" w14:textId="3DEB6DEB" w:rsidR="00F24E0B" w:rsidRDefault="00F24E0B">
      <w:pPr>
        <w:pStyle w:val="CommentText"/>
      </w:pPr>
      <w:r>
        <w:rPr>
          <w:rStyle w:val="CommentReference"/>
        </w:rPr>
        <w:annotationRef/>
      </w:r>
      <w:r>
        <w:t xml:space="preserve">Developing a framework for more systematically looking at these factors would have been helpful. Right now you are picking a few studies to point to a few factors rather than systematically reviewing the factors that shape approaches to assessment. </w:t>
      </w:r>
    </w:p>
  </w:comment>
  <w:comment w:id="300" w:author="Okan Bulut" w:date="2021-07-22T17:31:00Z" w:initials="OB">
    <w:p w14:paraId="1F406F51" w14:textId="778FCD00" w:rsidR="00F0183E" w:rsidRDefault="00F0183E">
      <w:pPr>
        <w:pStyle w:val="CommentText"/>
      </w:pPr>
      <w:r>
        <w:rPr>
          <w:rStyle w:val="CommentReference"/>
        </w:rPr>
        <w:annotationRef/>
      </w:r>
      <w:r>
        <w:t xml:space="preserve">I think you should have hinted “assessment literacy” way before you come to this point. Your end goal is to understand assessment literacy. So, it should be more central to the conversation from the beginning. </w:t>
      </w:r>
    </w:p>
  </w:comment>
  <w:comment w:id="303" w:author="Valerie Irvine" w:date="2021-07-23T13:00:00Z" w:initials="VMI">
    <w:p w14:paraId="5FEC88D8" w14:textId="18B8E5A4" w:rsidR="0038303A" w:rsidRDefault="0038303A">
      <w:pPr>
        <w:pStyle w:val="CommentText"/>
      </w:pPr>
      <w:r>
        <w:rPr>
          <w:rStyle w:val="CommentReference"/>
        </w:rPr>
        <w:annotationRef/>
      </w:r>
      <w:r>
        <w:t>Did you abbreviate this already? I would favour just saying assessment literacy each time. Not in favour of over-use of acronyms when I don’t think they are really needed.</w:t>
      </w:r>
    </w:p>
  </w:comment>
  <w:comment w:id="307" w:author="Christopher Deluca" w:date="2021-07-21T18:24:00Z" w:initials="CD">
    <w:p w14:paraId="0BE4ACE9" w14:textId="36DD4812" w:rsidR="00F24E0B" w:rsidRDefault="00F24E0B">
      <w:pPr>
        <w:pStyle w:val="CommentText"/>
      </w:pPr>
      <w:r>
        <w:rPr>
          <w:rStyle w:val="CommentReference"/>
        </w:rPr>
        <w:annotationRef/>
      </w:r>
      <w:r>
        <w:t>apa</w:t>
      </w:r>
    </w:p>
  </w:comment>
  <w:comment w:id="315" w:author="Christopher Deluca" w:date="2021-07-21T18:24:00Z" w:initials="CD">
    <w:p w14:paraId="622299B4" w14:textId="12CB3140" w:rsidR="00F24E0B" w:rsidRDefault="00F24E0B">
      <w:pPr>
        <w:pStyle w:val="CommentText"/>
      </w:pPr>
      <w:r>
        <w:rPr>
          <w:rStyle w:val="CommentReference"/>
        </w:rPr>
        <w:annotationRef/>
      </w:r>
      <w:r>
        <w:t>page number needed</w:t>
      </w:r>
    </w:p>
  </w:comment>
  <w:comment w:id="319" w:author="Christopher Deluca" w:date="2021-07-21T18:24:00Z" w:initials="CD">
    <w:p w14:paraId="182D200C" w14:textId="2E08161F" w:rsidR="00F24E0B" w:rsidRDefault="00F24E0B">
      <w:pPr>
        <w:pStyle w:val="CommentText"/>
      </w:pPr>
      <w:r>
        <w:rPr>
          <w:rStyle w:val="CommentReference"/>
        </w:rPr>
        <w:annotationRef/>
      </w:r>
      <w:r>
        <w:t>apa page number needed.</w:t>
      </w:r>
    </w:p>
  </w:comment>
  <w:comment w:id="329" w:author="Valerie Irvine" w:date="2021-07-23T13:20:00Z" w:initials="VMI">
    <w:p w14:paraId="4A2D20BA" w14:textId="1870FC81" w:rsidR="002A6AB0" w:rsidRDefault="002A6AB0">
      <w:pPr>
        <w:pStyle w:val="CommentText"/>
      </w:pPr>
      <w:r>
        <w:rPr>
          <w:rStyle w:val="CommentReference"/>
        </w:rPr>
        <w:annotationRef/>
      </w:r>
      <w:r>
        <w:t>I think you meant with exams/tests only?</w:t>
      </w:r>
    </w:p>
  </w:comment>
  <w:comment w:id="333" w:author="Okan Bulut" w:date="2021-07-22T17:35:00Z" w:initials="OB">
    <w:p w14:paraId="38740C63" w14:textId="6DF69790" w:rsidR="008C6728" w:rsidRDefault="008C6728">
      <w:pPr>
        <w:pStyle w:val="CommentText"/>
      </w:pPr>
      <w:r>
        <w:rPr>
          <w:rStyle w:val="CommentReference"/>
        </w:rPr>
        <w:annotationRef/>
      </w:r>
      <w:r>
        <w:t xml:space="preserve">I don’t think instructors are required to do psychometric and especially statistical analyses. However, they should know how to get this information and how to interpret it to improve their future assessments. </w:t>
      </w:r>
    </w:p>
  </w:comment>
  <w:comment w:id="332" w:author="Christopher Deluca" w:date="2021-07-21T18:24:00Z" w:initials="CD">
    <w:p w14:paraId="07456880" w14:textId="6AD8D354" w:rsidR="00F24E0B" w:rsidRDefault="00F24E0B">
      <w:pPr>
        <w:pStyle w:val="CommentText"/>
      </w:pPr>
      <w:r>
        <w:rPr>
          <w:rStyle w:val="CommentReference"/>
        </w:rPr>
        <w:annotationRef/>
      </w:r>
      <w:r>
        <w:t>Hmmm….I’m not sure that all those you cited above would agree with this.</w:t>
      </w:r>
    </w:p>
  </w:comment>
  <w:comment w:id="337" w:author="Christopher Deluca" w:date="2021-07-21T18:25:00Z" w:initials="CD">
    <w:p w14:paraId="1B30279E" w14:textId="08E727B5" w:rsidR="00F24E0B" w:rsidRDefault="00F24E0B">
      <w:pPr>
        <w:pStyle w:val="CommentText"/>
      </w:pPr>
      <w:r>
        <w:rPr>
          <w:rStyle w:val="CommentReference"/>
        </w:rPr>
        <w:annotationRef/>
      </w:r>
      <w:r>
        <w:t>See Brookhart’s revision to the Standards 2011</w:t>
      </w:r>
    </w:p>
  </w:comment>
  <w:comment w:id="340" w:author="Valerie Irvine" w:date="2021-07-23T13:15:00Z" w:initials="VMI">
    <w:p w14:paraId="5D426E37" w14:textId="14808A7F" w:rsidR="0038303A" w:rsidRDefault="0038303A">
      <w:pPr>
        <w:pStyle w:val="CommentText"/>
      </w:pPr>
      <w:r>
        <w:rPr>
          <w:rStyle w:val="CommentReference"/>
        </w:rPr>
        <w:annotationRef/>
      </w:r>
      <w:r w:rsidR="002A6AB0">
        <w:t>M</w:t>
      </w:r>
      <w:r>
        <w:t>easurement</w:t>
      </w:r>
      <w:r w:rsidR="002A6AB0">
        <w:t xml:space="preserve"> skills? Assessment literacy which they might not have in this area?</w:t>
      </w:r>
    </w:p>
  </w:comment>
  <w:comment w:id="343" w:author="Christopher Deluca" w:date="2021-07-21T18:25:00Z" w:initials="CD">
    <w:p w14:paraId="26EB0247" w14:textId="454507F1" w:rsidR="00F24E0B" w:rsidRDefault="00F24E0B">
      <w:pPr>
        <w:pStyle w:val="CommentText"/>
      </w:pPr>
      <w:r>
        <w:rPr>
          <w:rStyle w:val="CommentReference"/>
        </w:rPr>
        <w:annotationRef/>
      </w:r>
      <w:r>
        <w:t>apa</w:t>
      </w:r>
    </w:p>
  </w:comment>
  <w:comment w:id="344" w:author="Christopher Deluca" w:date="2021-07-21T18:25:00Z" w:initials="CD">
    <w:p w14:paraId="044E8252" w14:textId="40596B78" w:rsidR="00F24E0B" w:rsidRDefault="00F24E0B">
      <w:pPr>
        <w:pStyle w:val="CommentText"/>
      </w:pPr>
      <w:r>
        <w:rPr>
          <w:rStyle w:val="CommentReference"/>
        </w:rPr>
        <w:annotationRef/>
      </w:r>
      <w:r>
        <w:t>Aha! Here she is!</w:t>
      </w:r>
    </w:p>
  </w:comment>
  <w:comment w:id="350" w:author="Okan Bulut" w:date="2021-07-22T17:45:00Z" w:initials="OB">
    <w:p w14:paraId="01245F1A" w14:textId="65E8E98A" w:rsidR="00AD099B" w:rsidRDefault="00AD099B">
      <w:pPr>
        <w:pStyle w:val="CommentText"/>
      </w:pPr>
      <w:r>
        <w:rPr>
          <w:rStyle w:val="CommentReference"/>
        </w:rPr>
        <w:annotationRef/>
      </w:r>
      <w:r>
        <w:t xml:space="preserve">You defined several acronyms including AL and NCLB but kept using the full phrases in the document. Define the acronym once and use it in the rest of the document. </w:t>
      </w:r>
    </w:p>
  </w:comment>
  <w:comment w:id="366" w:author="Christopher Deluca" w:date="2021-07-21T18:26:00Z" w:initials="CD">
    <w:p w14:paraId="6A14219F" w14:textId="63D8E2DC" w:rsidR="00F24E0B" w:rsidRDefault="00F24E0B">
      <w:pPr>
        <w:pStyle w:val="CommentText"/>
      </w:pPr>
      <w:r>
        <w:rPr>
          <w:rStyle w:val="CommentReference"/>
        </w:rPr>
        <w:annotationRef/>
      </w:r>
      <w:r>
        <w:t>Note this has been taken up in a more recent paper Willis and I have written in Frontiers.</w:t>
      </w:r>
    </w:p>
  </w:comment>
  <w:comment w:id="369" w:author="Okan Bulut" w:date="2021-07-22T17:52:00Z" w:initials="OB">
    <w:p w14:paraId="49925AF0" w14:textId="43A64224" w:rsidR="00F578C4" w:rsidRDefault="00F578C4">
      <w:pPr>
        <w:pStyle w:val="CommentText"/>
      </w:pPr>
      <w:r>
        <w:rPr>
          <w:rStyle w:val="CommentReference"/>
        </w:rPr>
        <w:annotationRef/>
      </w:r>
      <w:r>
        <w:t xml:space="preserve">A table summarizing their overlapping and unique features based on the important dimensions you identified would be a more effective presentation of these models compared with a brief summary of each. </w:t>
      </w:r>
    </w:p>
  </w:comment>
  <w:comment w:id="372" w:author="Christopher Deluca" w:date="2021-07-21T18:27:00Z" w:initials="CD">
    <w:p w14:paraId="6BAA75FB" w14:textId="5AFEC19D" w:rsidR="00F24E0B" w:rsidRDefault="00F24E0B">
      <w:pPr>
        <w:pStyle w:val="CommentText"/>
      </w:pPr>
      <w:r>
        <w:rPr>
          <w:rStyle w:val="CommentReference"/>
        </w:rPr>
        <w:annotationRef/>
      </w:r>
      <w:r>
        <w:t>I’m not sure this is the correct characterization.</w:t>
      </w:r>
    </w:p>
  </w:comment>
  <w:comment w:id="373" w:author="Christopher Deluca" w:date="2021-07-21T18:28:00Z" w:initials="CD">
    <w:p w14:paraId="67459B4E" w14:textId="77777777" w:rsidR="00F24E0B" w:rsidRDefault="00F24E0B">
      <w:pPr>
        <w:pStyle w:val="CommentText"/>
      </w:pPr>
      <w:r>
        <w:rPr>
          <w:rStyle w:val="CommentReference"/>
        </w:rPr>
        <w:annotationRef/>
      </w:r>
      <w:r>
        <w:t>Ok – here is where I would like you to dig in much more. What is similar and what is DIFFERENT about the models? What does each model say about assessment in classrooms and implications for students’ experiences. Are their epistemological differences between the models.</w:t>
      </w:r>
    </w:p>
    <w:p w14:paraId="36447CDF" w14:textId="77777777" w:rsidR="00F24E0B" w:rsidRDefault="00F24E0B">
      <w:pPr>
        <w:pStyle w:val="CommentText"/>
      </w:pPr>
    </w:p>
    <w:p w14:paraId="14DFA85B" w14:textId="77777777" w:rsidR="00F24E0B" w:rsidRDefault="00F24E0B">
      <w:pPr>
        <w:pStyle w:val="CommentText"/>
        <w:rPr>
          <w:i/>
          <w:iCs/>
        </w:rPr>
      </w:pPr>
      <w:r>
        <w:t xml:space="preserve">Rather than just reporting on the models – there is a need to critically analyze the models. The question ask you to: </w:t>
      </w:r>
      <w:r w:rsidRPr="00D95D59">
        <w:rPr>
          <w:i/>
          <w:iCs/>
        </w:rPr>
        <w:t>Critically analyze the literature related to assessment literacy - how educators conceptualize and practice assessment in relation to student learning. Consider the multiple conceptions of assessment literacy that have operated in the literature with attention to their implications for practice.</w:t>
      </w:r>
    </w:p>
    <w:p w14:paraId="37DA16C7" w14:textId="77777777" w:rsidR="00F24E0B" w:rsidRDefault="00F24E0B">
      <w:pPr>
        <w:pStyle w:val="CommentText"/>
      </w:pPr>
    </w:p>
    <w:p w14:paraId="63220C4E" w14:textId="05FC5EF1" w:rsidR="00F24E0B" w:rsidRDefault="00F24E0B">
      <w:pPr>
        <w:pStyle w:val="CommentText"/>
      </w:pPr>
      <w:r>
        <w:t>Where is the critique? Maybe it is coming…I’ll keep reading.</w:t>
      </w:r>
    </w:p>
  </w:comment>
  <w:comment w:id="374" w:author="Okan Bulut" w:date="2021-07-22T17:51:00Z" w:initials="OB">
    <w:p w14:paraId="0C5D992D" w14:textId="37934236" w:rsidR="00D360D3" w:rsidRDefault="00D360D3">
      <w:pPr>
        <w:pStyle w:val="CommentText"/>
      </w:pPr>
      <w:r>
        <w:rPr>
          <w:rStyle w:val="CommentReference"/>
        </w:rPr>
        <w:annotationRef/>
      </w:r>
      <w:r>
        <w:t xml:space="preserve">Exactly! This must be the focal point of your study. </w:t>
      </w:r>
    </w:p>
  </w:comment>
  <w:comment w:id="384" w:author="Okan Bulut" w:date="2021-07-22T17:54:00Z" w:initials="OB">
    <w:p w14:paraId="6422E009" w14:textId="3E522EFC" w:rsidR="00C9270A" w:rsidRDefault="00C9270A">
      <w:pPr>
        <w:pStyle w:val="CommentText"/>
      </w:pPr>
      <w:r>
        <w:rPr>
          <w:rStyle w:val="CommentReference"/>
        </w:rPr>
        <w:annotationRef/>
      </w:r>
      <w:r>
        <w:t>So far, you still haven’t told us how all of these translate into the HE context. Which of them are applicable to HE? Is there anything missing based on your understanding of AL for HE?</w:t>
      </w:r>
    </w:p>
  </w:comment>
  <w:comment w:id="385" w:author="Christopher Deluca" w:date="2021-07-21T18:31:00Z" w:initials="CD">
    <w:p w14:paraId="4CB072CE" w14:textId="295E17FA" w:rsidR="00AD36A0" w:rsidRDefault="00AD36A0">
      <w:pPr>
        <w:pStyle w:val="CommentText"/>
      </w:pPr>
      <w:r>
        <w:rPr>
          <w:rStyle w:val="CommentReference"/>
        </w:rPr>
        <w:annotationRef/>
      </w:r>
      <w:r>
        <w:t xml:space="preserve">It would have been valuable to put the various models into a table and compare and contrast them. </w:t>
      </w:r>
    </w:p>
  </w:comment>
  <w:comment w:id="388" w:author="Okan Bulut" w:date="2021-07-22T17:55:00Z" w:initials="OB">
    <w:p w14:paraId="2DC5F2EF" w14:textId="005FB764" w:rsidR="00341A18" w:rsidRDefault="00341A18">
      <w:pPr>
        <w:pStyle w:val="CommentText"/>
      </w:pPr>
      <w:r>
        <w:rPr>
          <w:rStyle w:val="CommentReference"/>
        </w:rPr>
        <w:annotationRef/>
      </w:r>
      <w:r>
        <w:t xml:space="preserve">We didn’t have any transition to this topic. You could have introduced technology and online learning within HE as subheadings earlier to prepare us for this transition. </w:t>
      </w:r>
      <w:r w:rsidR="00353246">
        <w:t>For example, did AL guidelines include any specific items for online/remote learning or digital assessments? What does the lack of such studies mean for AL?</w:t>
      </w:r>
    </w:p>
  </w:comment>
  <w:comment w:id="389" w:author="Valerie Irvine" w:date="2021-07-23T13:41:00Z" w:initials="VMI">
    <w:p w14:paraId="679217B6" w14:textId="77777777" w:rsidR="00E570EA" w:rsidRDefault="00E570EA">
      <w:pPr>
        <w:pStyle w:val="CommentText"/>
      </w:pPr>
      <w:r>
        <w:rPr>
          <w:rStyle w:val="CommentReference"/>
        </w:rPr>
        <w:annotationRef/>
      </w:r>
      <w:r>
        <w:t>This will obviously need to be expanded in your full proposal. Also the biased algorithms, etc.</w:t>
      </w:r>
    </w:p>
  </w:comment>
  <w:comment w:id="390" w:author="Okan Bulut" w:date="2021-07-22T17:58:00Z" w:initials="OB">
    <w:p w14:paraId="2AAFC13A" w14:textId="01FABE27" w:rsidR="00574A9A" w:rsidRDefault="00574A9A">
      <w:pPr>
        <w:pStyle w:val="CommentText"/>
      </w:pPr>
      <w:r>
        <w:rPr>
          <w:rStyle w:val="CommentReference"/>
        </w:rPr>
        <w:annotationRef/>
      </w:r>
      <w:r>
        <w:t>This paragraph is way too long….</w:t>
      </w:r>
    </w:p>
  </w:comment>
  <w:comment w:id="402" w:author="Okan Bulut" w:date="2021-07-22T17:59:00Z" w:initials="OB">
    <w:p w14:paraId="6864B213" w14:textId="075A268F" w:rsidR="00A202EF" w:rsidRDefault="00A202EF">
      <w:pPr>
        <w:pStyle w:val="CommentText"/>
      </w:pPr>
      <w:r>
        <w:rPr>
          <w:rStyle w:val="CommentReference"/>
        </w:rPr>
        <w:annotationRef/>
      </w:r>
      <w:r>
        <w:t xml:space="preserve">I understand the intention but it is still apples and oranges to me. You could easily use a state or provincial assessment that teachers get involved in the preparation and execution (but do not design by themselves) and compare it to classroom assessments that are actually prepared by instructors in a shorter period of time with </w:t>
      </w:r>
      <w:r w:rsidR="004B2E40">
        <w:t xml:space="preserve">fewer </w:t>
      </w:r>
      <w:r>
        <w:t xml:space="preserve">resources. </w:t>
      </w:r>
    </w:p>
  </w:comment>
  <w:comment w:id="403" w:author="Valerie Irvine" w:date="2021-07-23T13:34:00Z" w:initials="VMI">
    <w:p w14:paraId="6DDC4125" w14:textId="065F5116" w:rsidR="006E2410" w:rsidRDefault="006E2410">
      <w:pPr>
        <w:pStyle w:val="CommentText"/>
      </w:pPr>
      <w:r>
        <w:rPr>
          <w:rStyle w:val="CommentReference"/>
        </w:rPr>
        <w:annotationRef/>
      </w:r>
      <w:r>
        <w:t>I still get hung up on the word “classroom” as it implies a physical place. I wonder if “class context” or “course-based” or something to disconnect the location and modality from the notion of smaller-scale assessments under the control of an instructor/teacher vs. a psychometric team.</w:t>
      </w:r>
    </w:p>
  </w:comment>
  <w:comment w:id="411" w:author="Valerie Irvine" w:date="2021-07-23T13:38:00Z" w:initials="VMI">
    <w:p w14:paraId="3F893A7B" w14:textId="16DDA80E" w:rsidR="006E2410" w:rsidRDefault="006E2410">
      <w:pPr>
        <w:pStyle w:val="CommentText"/>
      </w:pPr>
      <w:r>
        <w:rPr>
          <w:rStyle w:val="CommentReference"/>
        </w:rPr>
        <w:annotationRef/>
      </w:r>
      <w:r>
        <w:t>This is an incredibly short section when it is the second purpose of your dissertation direction. I understand you may have felt compressed with your space limitation, but this will need to be more fulsome in a full proposal.</w:t>
      </w:r>
    </w:p>
  </w:comment>
  <w:comment w:id="412" w:author="Christopher Deluca" w:date="2021-07-21T18:34:00Z" w:initials="CD">
    <w:p w14:paraId="71D234D7" w14:textId="78E8E32F" w:rsidR="00887CBF" w:rsidRDefault="00887CBF">
      <w:pPr>
        <w:pStyle w:val="CommentText"/>
      </w:pPr>
      <w:r>
        <w:rPr>
          <w:rStyle w:val="CommentReference"/>
        </w:rPr>
        <w:annotationRef/>
      </w:r>
      <w:r>
        <w:t>And what about the potential positive benefits affiliated with AFL?</w:t>
      </w:r>
      <w:r w:rsidR="00D318C6">
        <w:t xml:space="preserve"> The question asks you to consider the relationship between assessment practices and learners. A more nuanced and detailed reading of the field would be valued here. </w:t>
      </w:r>
    </w:p>
  </w:comment>
  <w:comment w:id="415" w:author="Valerie Irvine" w:date="2021-07-23T13:39:00Z" w:initials="VMI">
    <w:p w14:paraId="01BAB898" w14:textId="39981A84" w:rsidR="00E570EA" w:rsidRDefault="00E570EA">
      <w:pPr>
        <w:pStyle w:val="CommentText"/>
      </w:pPr>
      <w:r>
        <w:rPr>
          <w:rStyle w:val="CommentReference"/>
        </w:rPr>
        <w:annotationRef/>
      </w:r>
      <w:r>
        <w:t>This should have been kept closer to the models discussed and earlier on in the paper imho, not unlike how dissertations are typically framed. And in introducing all of those models, evaluate them and position your framing for your dissertation from a theoretical stance.</w:t>
      </w:r>
    </w:p>
  </w:comment>
  <w:comment w:id="418" w:author="Valerie Irvine" w:date="2021-07-23T13:48:00Z" w:initials="VMI">
    <w:p w14:paraId="2D136F70" w14:textId="6527162A" w:rsidR="00E570EA" w:rsidRDefault="00E570EA">
      <w:pPr>
        <w:pStyle w:val="CommentText"/>
      </w:pPr>
      <w:r>
        <w:rPr>
          <w:rStyle w:val="CommentReference"/>
        </w:rPr>
        <w:annotationRef/>
      </w:r>
      <w:r>
        <w:t>I feel that this sentence has to make it clear that you’re discussing DeLuca’s model? You start talking models in general.</w:t>
      </w:r>
    </w:p>
  </w:comment>
  <w:comment w:id="430" w:author="Christopher Deluca" w:date="2021-07-21T18:35:00Z" w:initials="CD">
    <w:p w14:paraId="1A93444E" w14:textId="167C20B0" w:rsidR="00887CBF" w:rsidRDefault="00887CBF">
      <w:pPr>
        <w:pStyle w:val="CommentText"/>
      </w:pPr>
      <w:r>
        <w:rPr>
          <w:rStyle w:val="CommentReference"/>
        </w:rPr>
        <w:annotationRef/>
      </w:r>
      <w:r>
        <w:t xml:space="preserve">Why this model? It seems out of the blue, and more importantly, is it needed?  </w:t>
      </w:r>
    </w:p>
  </w:comment>
  <w:comment w:id="425" w:author="Valerie Irvine" w:date="2021-07-23T13:43:00Z" w:initials="VMI">
    <w:p w14:paraId="7C35D5B5" w14:textId="77777777" w:rsidR="00E570EA" w:rsidRDefault="00E570EA">
      <w:pPr>
        <w:pStyle w:val="CommentText"/>
      </w:pPr>
      <w:r>
        <w:rPr>
          <w:rStyle w:val="CommentReference"/>
        </w:rPr>
        <w:annotationRef/>
      </w:r>
      <w:r>
        <w:t xml:space="preserve">Why? Not saying not to transition to this, but you say in order to use DeLuca, you need to situate it with Biggs? Without explanation.  Explain and support or revise. </w:t>
      </w:r>
    </w:p>
  </w:comment>
  <w:comment w:id="436" w:author="Valerie Irvine" w:date="2021-07-23T13:49:00Z" w:initials="VMI">
    <w:p w14:paraId="741CE65B" w14:textId="12F0C689" w:rsidR="00E42628" w:rsidRDefault="00E42628">
      <w:pPr>
        <w:pStyle w:val="CommentText"/>
      </w:pPr>
      <w:r>
        <w:rPr>
          <w:rStyle w:val="CommentReference"/>
        </w:rPr>
        <w:annotationRef/>
      </w:r>
      <w:r>
        <w:t>Wording?</w:t>
      </w:r>
    </w:p>
  </w:comment>
  <w:comment w:id="453" w:author="Valerie Irvine" w:date="2021-07-23T13:45:00Z" w:initials="VMI">
    <w:p w14:paraId="5B93DE24" w14:textId="3A4DB3F0" w:rsidR="00E570EA" w:rsidRDefault="00E570EA">
      <w:pPr>
        <w:pStyle w:val="CommentText"/>
      </w:pPr>
      <w:r>
        <w:rPr>
          <w:rStyle w:val="CommentReference"/>
        </w:rPr>
        <w:annotationRef/>
      </w:r>
      <w:r>
        <w:t>Avoid splitting infinite form of a verb “to take”</w:t>
      </w:r>
    </w:p>
  </w:comment>
  <w:comment w:id="461" w:author="Valerie Irvine" w:date="2021-07-23T13:52:00Z" w:initials="VMI">
    <w:p w14:paraId="6B1CFB6D" w14:textId="176B4877" w:rsidR="00E42628" w:rsidRDefault="00E42628">
      <w:pPr>
        <w:pStyle w:val="CommentText"/>
      </w:pPr>
      <w:r>
        <w:rPr>
          <w:rStyle w:val="CommentReference"/>
        </w:rPr>
        <w:annotationRef/>
      </w:r>
      <w:r>
        <w:t>Would be good to link to a Figure if writing abstractly “left to right”</w:t>
      </w:r>
    </w:p>
  </w:comment>
  <w:comment w:id="463" w:author="Valerie Irvine" w:date="2021-07-23T14:00:00Z" w:initials="VMI">
    <w:p w14:paraId="09C7B1AF" w14:textId="73340B63" w:rsidR="00E42628" w:rsidRDefault="00E42628">
      <w:pPr>
        <w:pStyle w:val="CommentText"/>
      </w:pPr>
      <w:r>
        <w:rPr>
          <w:rStyle w:val="CommentReference"/>
        </w:rPr>
        <w:annotationRef/>
      </w:r>
      <w:r>
        <w:t>The Figure</w:t>
      </w:r>
      <w:r w:rsidR="00E2045C">
        <w:t xml:space="preserve"> should be moved higher in the document and closer to the context where it is referred to. Also, I think this is Figure 2 and not 3. Also, if copyrighted, use appropriate APA citation for fair dealing use and source. I can give example. I believe APA 7 is also top of Figure now and not bottom. And number is above the title. Check APA</w:t>
      </w:r>
    </w:p>
  </w:comment>
  <w:comment w:id="472" w:author="Valerie Irvine" w:date="2021-07-23T14:03:00Z" w:initials="VMI">
    <w:p w14:paraId="2EA5BB51" w14:textId="6B39197B" w:rsidR="00E2045C" w:rsidRDefault="00E2045C">
      <w:pPr>
        <w:pStyle w:val="CommentText"/>
      </w:pPr>
      <w:r>
        <w:rPr>
          <w:rStyle w:val="CommentReference"/>
        </w:rPr>
        <w:annotationRef/>
      </w:r>
      <w:r>
        <w:t>Subjects?</w:t>
      </w:r>
    </w:p>
  </w:comment>
  <w:comment w:id="466" w:author="Valerie Irvine" w:date="2021-07-23T14:04:00Z" w:initials="VMI">
    <w:p w14:paraId="08937FFE" w14:textId="13328510" w:rsidR="00E2045C" w:rsidRDefault="00E2045C">
      <w:pPr>
        <w:pStyle w:val="CommentText"/>
      </w:pPr>
      <w:r>
        <w:rPr>
          <w:rStyle w:val="CommentReference"/>
        </w:rPr>
        <w:annotationRef/>
      </w:r>
      <w:r>
        <w:t>The research questions should have been in the introduction section and moved into theoretical framework and then into literature review. The literature review should address the research questions, but you know this, so I’m not sure why the format is a bit mixed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C9411D" w15:done="0"/>
  <w15:commentEx w15:paraId="6F284B78" w15:done="0"/>
  <w15:commentEx w15:paraId="1BFB8890" w15:done="0"/>
  <w15:commentEx w15:paraId="26BE10EB" w15:done="0"/>
  <w15:commentEx w15:paraId="4CD83CE5" w15:done="0"/>
  <w15:commentEx w15:paraId="754AC9A8" w15:done="0"/>
  <w15:commentEx w15:paraId="4324F773" w15:done="0"/>
  <w15:commentEx w15:paraId="150B0E7A" w15:done="0"/>
  <w15:commentEx w15:paraId="69283738" w15:done="0"/>
  <w15:commentEx w15:paraId="51433720" w15:done="0"/>
  <w15:commentEx w15:paraId="1451F967" w15:done="0"/>
  <w15:commentEx w15:paraId="080A5B97" w15:done="0"/>
  <w15:commentEx w15:paraId="4A19FAEA" w15:done="0"/>
  <w15:commentEx w15:paraId="326BBC4B" w15:done="0"/>
  <w15:commentEx w15:paraId="2CAF6F4B" w15:done="0"/>
  <w15:commentEx w15:paraId="03B70A94" w15:done="0"/>
  <w15:commentEx w15:paraId="3DAF2C43" w15:done="0"/>
  <w15:commentEx w15:paraId="435BAC7A" w15:done="0"/>
  <w15:commentEx w15:paraId="2935F095" w15:done="0"/>
  <w15:commentEx w15:paraId="53222085" w15:done="0"/>
  <w15:commentEx w15:paraId="071750EF" w15:done="0"/>
  <w15:commentEx w15:paraId="5D93E968" w15:done="0"/>
  <w15:commentEx w15:paraId="6A234EC7" w15:done="0"/>
  <w15:commentEx w15:paraId="06F4B061" w15:done="0"/>
  <w15:commentEx w15:paraId="1F4E1314" w15:done="0"/>
  <w15:commentEx w15:paraId="4C35A38F" w15:done="0"/>
  <w15:commentEx w15:paraId="1A16417C" w15:done="0"/>
  <w15:commentEx w15:paraId="03C92B73" w15:done="0"/>
  <w15:commentEx w15:paraId="02A3A29C" w15:done="0"/>
  <w15:commentEx w15:paraId="53353C22" w15:done="0"/>
  <w15:commentEx w15:paraId="7C7F03A6" w15:done="0"/>
  <w15:commentEx w15:paraId="1212AC9F" w15:done="0"/>
  <w15:commentEx w15:paraId="3295536E" w15:done="0"/>
  <w15:commentEx w15:paraId="6C622C87" w15:done="0"/>
  <w15:commentEx w15:paraId="24B1CA87" w15:done="0"/>
  <w15:commentEx w15:paraId="4108E84B" w15:done="0"/>
  <w15:commentEx w15:paraId="35EC3A6B" w15:done="0"/>
  <w15:commentEx w15:paraId="2FC12B1B" w15:done="0"/>
  <w15:commentEx w15:paraId="1F406F51" w15:done="0"/>
  <w15:commentEx w15:paraId="5FEC88D8" w15:done="0"/>
  <w15:commentEx w15:paraId="0BE4ACE9" w15:done="0"/>
  <w15:commentEx w15:paraId="622299B4" w15:done="0"/>
  <w15:commentEx w15:paraId="182D200C" w15:done="0"/>
  <w15:commentEx w15:paraId="4A2D20BA" w15:done="0"/>
  <w15:commentEx w15:paraId="38740C63" w15:done="0"/>
  <w15:commentEx w15:paraId="07456880" w15:done="0"/>
  <w15:commentEx w15:paraId="1B30279E" w15:done="0"/>
  <w15:commentEx w15:paraId="5D426E37" w15:done="0"/>
  <w15:commentEx w15:paraId="26EB0247" w15:done="0"/>
  <w15:commentEx w15:paraId="044E8252" w15:done="0"/>
  <w15:commentEx w15:paraId="01245F1A" w15:done="0"/>
  <w15:commentEx w15:paraId="6A14219F" w15:done="0"/>
  <w15:commentEx w15:paraId="49925AF0" w15:done="0"/>
  <w15:commentEx w15:paraId="6BAA75FB" w15:done="0"/>
  <w15:commentEx w15:paraId="63220C4E" w15:done="0"/>
  <w15:commentEx w15:paraId="0C5D992D" w15:done="0"/>
  <w15:commentEx w15:paraId="6422E009" w15:done="0"/>
  <w15:commentEx w15:paraId="4CB072CE" w15:done="0"/>
  <w15:commentEx w15:paraId="2DC5F2EF" w15:done="0"/>
  <w15:commentEx w15:paraId="679217B6" w15:done="0"/>
  <w15:commentEx w15:paraId="2AAFC13A" w15:done="0"/>
  <w15:commentEx w15:paraId="6864B213" w15:done="0"/>
  <w15:commentEx w15:paraId="6DDC4125" w15:done="0"/>
  <w15:commentEx w15:paraId="3F893A7B" w15:done="0"/>
  <w15:commentEx w15:paraId="71D234D7" w15:done="0"/>
  <w15:commentEx w15:paraId="01BAB898" w15:done="0"/>
  <w15:commentEx w15:paraId="2D136F70" w15:done="0"/>
  <w15:commentEx w15:paraId="1A93444E" w15:done="0"/>
  <w15:commentEx w15:paraId="7C35D5B5" w15:done="0"/>
  <w15:commentEx w15:paraId="741CE65B" w15:done="0"/>
  <w15:commentEx w15:paraId="5B93DE24" w15:done="0"/>
  <w15:commentEx w15:paraId="6B1CFB6D" w15:done="0"/>
  <w15:commentEx w15:paraId="09C7B1AF" w15:done="0"/>
  <w15:commentEx w15:paraId="2EA5BB51" w15:done="0"/>
  <w15:commentEx w15:paraId="08937F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3C3C" w16cex:dateUtc="2021-07-23T20:01:00Z"/>
  <w16cex:commentExtensible w16cex:durableId="24A528FF" w16cex:dateUtc="2021-07-23T18:39:00Z"/>
  <w16cex:commentExtensible w16cex:durableId="24A5319A" w16cex:dateUtc="2021-07-23T19:16:00Z"/>
  <w16cex:commentExtensible w16cex:durableId="24A42AB0" w16cex:dateUtc="2021-07-22T23:34:00Z"/>
  <w16cex:commentExtensible w16cex:durableId="24A2E1AD" w16cex:dateUtc="2021-07-22T01:10:00Z"/>
  <w16cex:commentExtensible w16cex:durableId="24A2E231" w16cex:dateUtc="2021-07-22T01:13:00Z"/>
  <w16cex:commentExtensible w16cex:durableId="24A94BAE" w16cex:dateUtc="2021-07-23T19:18:00Z"/>
  <w16cex:commentExtensible w16cex:durableId="24A52BF3" w16cex:dateUtc="2021-07-23T18:52:00Z"/>
  <w16cex:commentExtensible w16cex:durableId="24A52B4A" w16cex:dateUtc="2021-07-23T18:49:00Z"/>
  <w16cex:commentExtensible w16cex:durableId="24A52B86" w16cex:dateUtc="2021-07-23T18:50:00Z"/>
  <w16cex:commentExtensible w16cex:durableId="24A52BB0" w16cex:dateUtc="2021-07-23T18:51:00Z"/>
  <w16cex:commentExtensible w16cex:durableId="24A430EC" w16cex:dateUtc="2021-07-23T00:01:00Z"/>
  <w16cex:commentExtensible w16cex:durableId="24A42975" w16cex:dateUtc="2021-07-22T23:29:00Z"/>
  <w16cex:commentExtensible w16cex:durableId="24A94BF9" w16cex:dateUtc="2021-07-22T01:15:00Z"/>
  <w16cex:commentExtensible w16cex:durableId="24A52E74" w16cex:dateUtc="2021-07-23T19:03:00Z"/>
  <w16cex:commentExtensible w16cex:durableId="24A52EE9" w16cex:dateUtc="2021-07-23T19:04:00Z"/>
  <w16cex:commentExtensible w16cex:durableId="24A52F59" w16cex:dateUtc="2021-07-23T19:06:00Z"/>
  <w16cex:commentExtensible w16cex:durableId="24A52F78" w16cex:dateUtc="2021-07-23T19:07:00Z"/>
  <w16cex:commentExtensible w16cex:durableId="24A2E32E" w16cex:dateUtc="2021-07-22T01:17:00Z"/>
  <w16cex:commentExtensible w16cex:durableId="24A53032" w16cex:dateUtc="2021-07-23T19:10:00Z"/>
  <w16cex:commentExtensible w16cex:durableId="24A4320B" w16cex:dateUtc="2021-07-23T00:06:00Z"/>
  <w16cex:commentExtensible w16cex:durableId="24A43300" w16cex:dateUtc="2021-07-23T00:10:00Z"/>
  <w16cex:commentExtensible w16cex:durableId="24A94BFA" w16cex:dateUtc="2021-07-23T19:25:00Z"/>
  <w16cex:commentExtensible w16cex:durableId="24A43344" w16cex:dateUtc="2021-07-23T00:11:00Z"/>
  <w16cex:commentExtensible w16cex:durableId="24A2E389" w16cex:dateUtc="2021-07-22T01:18:00Z"/>
  <w16cex:commentExtensible w16cex:durableId="24A2E439" w16cex:dateUtc="2021-07-22T01:21:00Z"/>
  <w16cex:commentExtensible w16cex:durableId="24A535DB" w16cex:dateUtc="2021-07-23T19:34:00Z"/>
  <w16cex:commentExtensible w16cex:durableId="24A43658" w16cex:dateUtc="2021-07-23T00:24:00Z"/>
  <w16cex:commentExtensible w16cex:durableId="24A2E404" w16cex:dateUtc="2021-07-22T01:20:00Z"/>
  <w16cex:commentExtensible w16cex:durableId="24A2E425" w16cex:dateUtc="2021-07-22T01:21:00Z"/>
  <w16cex:commentExtensible w16cex:durableId="24A2E41A" w16cex:dateUtc="2021-07-22T01:21:00Z"/>
  <w16cex:commentExtensible w16cex:durableId="24A437A6" w16cex:dateUtc="2021-07-23T00:29:00Z"/>
  <w16cex:commentExtensible w16cex:durableId="24A5381B" w16cex:dateUtc="2021-07-23T19:44:00Z"/>
  <w16cex:commentExtensible w16cex:durableId="24A53866" w16cex:dateUtc="2021-07-23T19:45:00Z"/>
  <w16cex:commentExtensible w16cex:durableId="24A53A45" w16cex:dateUtc="2021-07-23T19:53:00Z"/>
  <w16cex:commentExtensible w16cex:durableId="24A2E470" w16cex:dateUtc="2021-07-22T01:22:00Z"/>
  <w16cex:commentExtensible w16cex:durableId="24A53A18" w16cex:dateUtc="2021-07-23T19:52:00Z"/>
  <w16cex:commentExtensible w16cex:durableId="24A2E484" w16cex:dateUtc="2021-07-22T01:23:00Z"/>
  <w16cex:commentExtensible w16cex:durableId="24A43817" w16cex:dateUtc="2021-07-23T00:31:00Z"/>
  <w16cex:commentExtensible w16cex:durableId="24A53BDF" w16cex:dateUtc="2021-07-23T20:00:00Z"/>
  <w16cex:commentExtensible w16cex:durableId="24A2E4C9" w16cex:dateUtc="2021-07-22T01:24:00Z"/>
  <w16cex:commentExtensible w16cex:durableId="24A2E4D2" w16cex:dateUtc="2021-07-22T01:24:00Z"/>
  <w16cex:commentExtensible w16cex:durableId="24A2E4DA" w16cex:dateUtc="2021-07-22T01:24:00Z"/>
  <w16cex:commentExtensible w16cex:durableId="24A5409B" w16cex:dateUtc="2021-07-23T20:20:00Z"/>
  <w16cex:commentExtensible w16cex:durableId="24A438ED" w16cex:dateUtc="2021-07-23T00:35:00Z"/>
  <w16cex:commentExtensible w16cex:durableId="24A2E4F5" w16cex:dateUtc="2021-07-22T01:24:00Z"/>
  <w16cex:commentExtensible w16cex:durableId="24A2E512" w16cex:dateUtc="2021-07-22T01:25:00Z"/>
  <w16cex:commentExtensible w16cex:durableId="24A53F5E" w16cex:dateUtc="2021-07-23T20:15:00Z"/>
  <w16cex:commentExtensible w16cex:durableId="24A2E522" w16cex:dateUtc="2021-07-22T01:25:00Z"/>
  <w16cex:commentExtensible w16cex:durableId="24A2E536" w16cex:dateUtc="2021-07-22T01:25:00Z"/>
  <w16cex:commentExtensible w16cex:durableId="24A43B4A" w16cex:dateUtc="2021-07-23T00:45:00Z"/>
  <w16cex:commentExtensible w16cex:durableId="24A2E565" w16cex:dateUtc="2021-07-22T01:26:00Z"/>
  <w16cex:commentExtensible w16cex:durableId="24A43CFD" w16cex:dateUtc="2021-07-23T00:52:00Z"/>
  <w16cex:commentExtensible w16cex:durableId="24A2E599" w16cex:dateUtc="2021-07-22T01:27:00Z"/>
  <w16cex:commentExtensible w16cex:durableId="24A2E5C6" w16cex:dateUtc="2021-07-22T01:28:00Z"/>
  <w16cex:commentExtensible w16cex:durableId="24A43CB4" w16cex:dateUtc="2021-07-23T00:51:00Z"/>
  <w16cex:commentExtensible w16cex:durableId="24A43D57" w16cex:dateUtc="2021-07-23T00:54:00Z"/>
  <w16cex:commentExtensible w16cex:durableId="24A2E66A" w16cex:dateUtc="2021-07-22T01:31:00Z"/>
  <w16cex:commentExtensible w16cex:durableId="24A43DAA" w16cex:dateUtc="2021-07-23T00:55:00Z"/>
  <w16cex:commentExtensible w16cex:durableId="24A94BFB" w16cex:dateUtc="2021-07-23T20:41:00Z"/>
  <w16cex:commentExtensible w16cex:durableId="24A43E3A" w16cex:dateUtc="2021-07-23T00:58:00Z"/>
  <w16cex:commentExtensible w16cex:durableId="24A43E9D" w16cex:dateUtc="2021-07-23T00:59:00Z"/>
  <w16cex:commentExtensible w16cex:durableId="24A543DE" w16cex:dateUtc="2021-07-23T20:34:00Z"/>
  <w16cex:commentExtensible w16cex:durableId="24A544D1" w16cex:dateUtc="2021-07-23T20:38:00Z"/>
  <w16cex:commentExtensible w16cex:durableId="24A2E720" w16cex:dateUtc="2021-07-22T01:34:00Z"/>
  <w16cex:commentExtensible w16cex:durableId="24A54509" w16cex:dateUtc="2021-07-23T20:39:00Z"/>
  <w16cex:commentExtensible w16cex:durableId="24A54714" w16cex:dateUtc="2021-07-23T20:48:00Z"/>
  <w16cex:commentExtensible w16cex:durableId="24A2E77E" w16cex:dateUtc="2021-07-22T01:35:00Z"/>
  <w16cex:commentExtensible w16cex:durableId="24A94BAF" w16cex:dateUtc="2021-07-23T20:43:00Z"/>
  <w16cex:commentExtensible w16cex:durableId="24A54779" w16cex:dateUtc="2021-07-23T20:49:00Z"/>
  <w16cex:commentExtensible w16cex:durableId="24A54679" w16cex:dateUtc="2021-07-23T20:45:00Z"/>
  <w16cex:commentExtensible w16cex:durableId="24A54807" w16cex:dateUtc="2021-07-23T20:52:00Z"/>
  <w16cex:commentExtensible w16cex:durableId="24A54A03" w16cex:dateUtc="2021-07-23T21:00:00Z"/>
  <w16cex:commentExtensible w16cex:durableId="24A54ACD" w16cex:dateUtc="2021-07-23T21:03:00Z"/>
  <w16cex:commentExtensible w16cex:durableId="24A54AF9" w16cex:dateUtc="2021-07-23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C9411D" w16cid:durableId="24A53C3C"/>
  <w16cid:commentId w16cid:paraId="6F284B78" w16cid:durableId="24A528FF"/>
  <w16cid:commentId w16cid:paraId="1BFB8890" w16cid:durableId="24A5319A"/>
  <w16cid:commentId w16cid:paraId="26BE10EB" w16cid:durableId="24A42AB0"/>
  <w16cid:commentId w16cid:paraId="4CD83CE5" w16cid:durableId="24A2E1AD"/>
  <w16cid:commentId w16cid:paraId="754AC9A8" w16cid:durableId="24A2E231"/>
  <w16cid:commentId w16cid:paraId="4324F773" w16cid:durableId="24A94BAE"/>
  <w16cid:commentId w16cid:paraId="150B0E7A" w16cid:durableId="24A52BF3"/>
  <w16cid:commentId w16cid:paraId="69283738" w16cid:durableId="24A52B4A"/>
  <w16cid:commentId w16cid:paraId="51433720" w16cid:durableId="24A52B86"/>
  <w16cid:commentId w16cid:paraId="1451F967" w16cid:durableId="24A52BB0"/>
  <w16cid:commentId w16cid:paraId="080A5B97" w16cid:durableId="24A430EC"/>
  <w16cid:commentId w16cid:paraId="4A19FAEA" w16cid:durableId="24A42975"/>
  <w16cid:commentId w16cid:paraId="326BBC4B" w16cid:durableId="24A94BF9"/>
  <w16cid:commentId w16cid:paraId="2CAF6F4B" w16cid:durableId="24A52E74"/>
  <w16cid:commentId w16cid:paraId="03B70A94" w16cid:durableId="24A52EE9"/>
  <w16cid:commentId w16cid:paraId="3DAF2C43" w16cid:durableId="24A52F59"/>
  <w16cid:commentId w16cid:paraId="435BAC7A" w16cid:durableId="24A52F78"/>
  <w16cid:commentId w16cid:paraId="2935F095" w16cid:durableId="24A2E32E"/>
  <w16cid:commentId w16cid:paraId="53222085" w16cid:durableId="24A53032"/>
  <w16cid:commentId w16cid:paraId="071750EF" w16cid:durableId="24A4320B"/>
  <w16cid:commentId w16cid:paraId="5D93E968" w16cid:durableId="24A43300"/>
  <w16cid:commentId w16cid:paraId="6A234EC7" w16cid:durableId="24A94BFA"/>
  <w16cid:commentId w16cid:paraId="06F4B061" w16cid:durableId="24A43344"/>
  <w16cid:commentId w16cid:paraId="1F4E1314" w16cid:durableId="24A2E389"/>
  <w16cid:commentId w16cid:paraId="4C35A38F" w16cid:durableId="24A2E439"/>
  <w16cid:commentId w16cid:paraId="1A16417C" w16cid:durableId="24A535DB"/>
  <w16cid:commentId w16cid:paraId="03C92B73" w16cid:durableId="24A43658"/>
  <w16cid:commentId w16cid:paraId="02A3A29C" w16cid:durableId="24A2E404"/>
  <w16cid:commentId w16cid:paraId="53353C22" w16cid:durableId="24A2E425"/>
  <w16cid:commentId w16cid:paraId="7C7F03A6" w16cid:durableId="24A2E41A"/>
  <w16cid:commentId w16cid:paraId="1212AC9F" w16cid:durableId="24A437A6"/>
  <w16cid:commentId w16cid:paraId="3295536E" w16cid:durableId="24A5381B"/>
  <w16cid:commentId w16cid:paraId="6C622C87" w16cid:durableId="24A53866"/>
  <w16cid:commentId w16cid:paraId="24B1CA87" w16cid:durableId="24A53A45"/>
  <w16cid:commentId w16cid:paraId="4108E84B" w16cid:durableId="24A2E470"/>
  <w16cid:commentId w16cid:paraId="35EC3A6B" w16cid:durableId="24A53A18"/>
  <w16cid:commentId w16cid:paraId="2FC12B1B" w16cid:durableId="24A2E484"/>
  <w16cid:commentId w16cid:paraId="1F406F51" w16cid:durableId="24A43817"/>
  <w16cid:commentId w16cid:paraId="5FEC88D8" w16cid:durableId="24A53BDF"/>
  <w16cid:commentId w16cid:paraId="0BE4ACE9" w16cid:durableId="24A2E4C9"/>
  <w16cid:commentId w16cid:paraId="622299B4" w16cid:durableId="24A2E4D2"/>
  <w16cid:commentId w16cid:paraId="182D200C" w16cid:durableId="24A2E4DA"/>
  <w16cid:commentId w16cid:paraId="4A2D20BA" w16cid:durableId="24A5409B"/>
  <w16cid:commentId w16cid:paraId="38740C63" w16cid:durableId="24A438ED"/>
  <w16cid:commentId w16cid:paraId="07456880" w16cid:durableId="24A2E4F5"/>
  <w16cid:commentId w16cid:paraId="1B30279E" w16cid:durableId="24A2E512"/>
  <w16cid:commentId w16cid:paraId="5D426E37" w16cid:durableId="24A53F5E"/>
  <w16cid:commentId w16cid:paraId="26EB0247" w16cid:durableId="24A2E522"/>
  <w16cid:commentId w16cid:paraId="044E8252" w16cid:durableId="24A2E536"/>
  <w16cid:commentId w16cid:paraId="01245F1A" w16cid:durableId="24A43B4A"/>
  <w16cid:commentId w16cid:paraId="6A14219F" w16cid:durableId="24A2E565"/>
  <w16cid:commentId w16cid:paraId="49925AF0" w16cid:durableId="24A43CFD"/>
  <w16cid:commentId w16cid:paraId="6BAA75FB" w16cid:durableId="24A2E599"/>
  <w16cid:commentId w16cid:paraId="63220C4E" w16cid:durableId="24A2E5C6"/>
  <w16cid:commentId w16cid:paraId="0C5D992D" w16cid:durableId="24A43CB4"/>
  <w16cid:commentId w16cid:paraId="6422E009" w16cid:durableId="24A43D57"/>
  <w16cid:commentId w16cid:paraId="4CB072CE" w16cid:durableId="24A2E66A"/>
  <w16cid:commentId w16cid:paraId="2DC5F2EF" w16cid:durableId="24A43DAA"/>
  <w16cid:commentId w16cid:paraId="679217B6" w16cid:durableId="24A94BFB"/>
  <w16cid:commentId w16cid:paraId="2AAFC13A" w16cid:durableId="24A43E3A"/>
  <w16cid:commentId w16cid:paraId="6864B213" w16cid:durableId="24A43E9D"/>
  <w16cid:commentId w16cid:paraId="6DDC4125" w16cid:durableId="24A543DE"/>
  <w16cid:commentId w16cid:paraId="3F893A7B" w16cid:durableId="24A544D1"/>
  <w16cid:commentId w16cid:paraId="71D234D7" w16cid:durableId="24A2E720"/>
  <w16cid:commentId w16cid:paraId="01BAB898" w16cid:durableId="24A54509"/>
  <w16cid:commentId w16cid:paraId="2D136F70" w16cid:durableId="24A54714"/>
  <w16cid:commentId w16cid:paraId="1A93444E" w16cid:durableId="24A2E77E"/>
  <w16cid:commentId w16cid:paraId="7C35D5B5" w16cid:durableId="24A94BAF"/>
  <w16cid:commentId w16cid:paraId="741CE65B" w16cid:durableId="24A54779"/>
  <w16cid:commentId w16cid:paraId="5B93DE24" w16cid:durableId="24A54679"/>
  <w16cid:commentId w16cid:paraId="6B1CFB6D" w16cid:durableId="24A54807"/>
  <w16cid:commentId w16cid:paraId="09C7B1AF" w16cid:durableId="24A54A03"/>
  <w16cid:commentId w16cid:paraId="2EA5BB51" w16cid:durableId="24A54ACD"/>
  <w16cid:commentId w16cid:paraId="08937FFE" w16cid:durableId="24A54A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3F07B" w14:textId="77777777" w:rsidR="00A81F98" w:rsidRDefault="00A81F98">
      <w:pPr>
        <w:spacing w:after="0"/>
      </w:pPr>
      <w:r>
        <w:separator/>
      </w:r>
    </w:p>
  </w:endnote>
  <w:endnote w:type="continuationSeparator" w:id="0">
    <w:p w14:paraId="5D971EFF" w14:textId="77777777" w:rsidR="00A81F98" w:rsidRDefault="00A81F98">
      <w:pPr>
        <w:spacing w:after="0"/>
      </w:pPr>
      <w:r>
        <w:continuationSeparator/>
      </w:r>
    </w:p>
  </w:endnote>
  <w:endnote w:type="continuationNotice" w:id="1">
    <w:p w14:paraId="02DDB535" w14:textId="77777777" w:rsidR="00A81F98" w:rsidRDefault="00A81F9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CCCB8" w14:textId="77777777" w:rsidR="0009616C" w:rsidRDefault="00096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F7AD" w14:textId="77777777" w:rsidR="00A81F98" w:rsidRDefault="00A81F98">
      <w:r>
        <w:separator/>
      </w:r>
    </w:p>
  </w:footnote>
  <w:footnote w:type="continuationSeparator" w:id="0">
    <w:p w14:paraId="2A3169D3" w14:textId="77777777" w:rsidR="00A81F98" w:rsidRDefault="00A81F98">
      <w:r>
        <w:continuationSeparator/>
      </w:r>
    </w:p>
  </w:footnote>
  <w:footnote w:type="continuationNotice" w:id="1">
    <w:p w14:paraId="067BDB8B" w14:textId="77777777" w:rsidR="00A81F98" w:rsidRDefault="00A81F9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7489859"/>
      <w:docPartObj>
        <w:docPartGallery w:val="Page Numbers (Top of Page)"/>
        <w:docPartUnique/>
      </w:docPartObj>
    </w:sdtPr>
    <w:sdtEndPr>
      <w:rPr>
        <w:rStyle w:val="PageNumber"/>
      </w:rPr>
    </w:sdtEndPr>
    <w:sdtContent>
      <w:p w14:paraId="1AEFF594" w14:textId="3CC0DE16" w:rsidR="0038303A" w:rsidRDefault="0038303A" w:rsidP="00844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1BDD40" w14:textId="77777777" w:rsidR="0038303A" w:rsidRDefault="0038303A" w:rsidP="00BE18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0987605"/>
      <w:docPartObj>
        <w:docPartGallery w:val="Page Numbers (Top of Page)"/>
        <w:docPartUnique/>
      </w:docPartObj>
    </w:sdtPr>
    <w:sdtEndPr>
      <w:rPr>
        <w:rStyle w:val="PageNumber"/>
      </w:rPr>
    </w:sdtEndPr>
    <w:sdtContent>
      <w:p w14:paraId="0476A5D4" w14:textId="276E37BE" w:rsidR="0038303A" w:rsidRDefault="0038303A" w:rsidP="00844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11A78B" w14:textId="7C1DC499" w:rsidR="0038303A" w:rsidRPr="00BE18D2" w:rsidRDefault="0038303A" w:rsidP="00BE18D2">
    <w:pPr>
      <w:pStyle w:val="Header"/>
      <w:ind w:right="360"/>
      <w:rPr>
        <w:lang w:val="en-CA"/>
      </w:rPr>
    </w:pPr>
    <w:proofErr w:type="spellStart"/>
    <w:r>
      <w:rPr>
        <w:lang w:val="en-CA"/>
      </w:rPr>
      <w:t>Madland</w:t>
    </w:r>
    <w:proofErr w:type="spellEnd"/>
    <w:r>
      <w:rPr>
        <w:lang w:val="en-CA"/>
      </w:rPr>
      <w:tab/>
    </w:r>
    <w:r>
      <w:rPr>
        <w:lang w:val="en-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A449A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3"/>
    <w:multiLevelType w:val="singleLevel"/>
    <w:tmpl w:val="02108D1C"/>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2CFE6968"/>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3132ABA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21CA7B84"/>
    <w:multiLevelType w:val="hybridMultilevel"/>
    <w:tmpl w:val="89F6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15DCA"/>
    <w:multiLevelType w:val="multilevel"/>
    <w:tmpl w:val="392220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rie Irvine">
    <w15:presenceInfo w15:providerId="None" w15:userId="Valerie Irvine"/>
  </w15:person>
  <w15:person w15:author="Colin Madland [2]">
    <w15:presenceInfo w15:providerId="AD" w15:userId="S::colin.madland@twu.ca::3b6f138c-4d05-4aaf-a088-a97798495bfd"/>
  </w15:person>
  <w15:person w15:author="Colin Madland">
    <w15:presenceInfo w15:providerId="AD" w15:userId="S::cmadland@uvic.ca::7d5deed6-7f9b-49db-9ffd-e47704f04c5d"/>
  </w15:person>
  <w15:person w15:author="Christopher Deluca">
    <w15:presenceInfo w15:providerId="AD" w15:userId="S::cdeluca@queensu.ca::0bb58afa-a2bf-45c0-9fc4-6f60bd7a6c86"/>
  </w15:person>
  <w15:person w15:author="Okan Bulut">
    <w15:presenceInfo w15:providerId="Windows Live" w15:userId="e8e7d53e6dc33b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A3E"/>
    <w:rsid w:val="00044D7A"/>
    <w:rsid w:val="0006407B"/>
    <w:rsid w:val="000654AD"/>
    <w:rsid w:val="0009616C"/>
    <w:rsid w:val="000E5524"/>
    <w:rsid w:val="001024F9"/>
    <w:rsid w:val="0011648B"/>
    <w:rsid w:val="0012353E"/>
    <w:rsid w:val="0016696A"/>
    <w:rsid w:val="00180C35"/>
    <w:rsid w:val="001C63DF"/>
    <w:rsid w:val="00207B3E"/>
    <w:rsid w:val="002141B6"/>
    <w:rsid w:val="002236C8"/>
    <w:rsid w:val="00243BFC"/>
    <w:rsid w:val="00244BA7"/>
    <w:rsid w:val="002A6AB0"/>
    <w:rsid w:val="002F0208"/>
    <w:rsid w:val="003331EB"/>
    <w:rsid w:val="00341A18"/>
    <w:rsid w:val="00353246"/>
    <w:rsid w:val="00364A1E"/>
    <w:rsid w:val="0038303A"/>
    <w:rsid w:val="003C62CB"/>
    <w:rsid w:val="003D44B4"/>
    <w:rsid w:val="003E4F64"/>
    <w:rsid w:val="00401DF3"/>
    <w:rsid w:val="00405AF5"/>
    <w:rsid w:val="00406969"/>
    <w:rsid w:val="0041078C"/>
    <w:rsid w:val="004B27B4"/>
    <w:rsid w:val="004B2E40"/>
    <w:rsid w:val="004E29B3"/>
    <w:rsid w:val="005115D4"/>
    <w:rsid w:val="0057002E"/>
    <w:rsid w:val="00574A9A"/>
    <w:rsid w:val="00590D07"/>
    <w:rsid w:val="005D6ED9"/>
    <w:rsid w:val="00605AB8"/>
    <w:rsid w:val="006137B0"/>
    <w:rsid w:val="00613935"/>
    <w:rsid w:val="00683EDB"/>
    <w:rsid w:val="006879E7"/>
    <w:rsid w:val="006A4EB2"/>
    <w:rsid w:val="006A607F"/>
    <w:rsid w:val="006D2343"/>
    <w:rsid w:val="006E2410"/>
    <w:rsid w:val="006E6A7A"/>
    <w:rsid w:val="00707913"/>
    <w:rsid w:val="00710088"/>
    <w:rsid w:val="00712E9C"/>
    <w:rsid w:val="00730717"/>
    <w:rsid w:val="00782960"/>
    <w:rsid w:val="00784D58"/>
    <w:rsid w:val="007B6B59"/>
    <w:rsid w:val="007D6CC0"/>
    <w:rsid w:val="007F383F"/>
    <w:rsid w:val="0084414F"/>
    <w:rsid w:val="00887CBF"/>
    <w:rsid w:val="00892A36"/>
    <w:rsid w:val="008A0527"/>
    <w:rsid w:val="008C6728"/>
    <w:rsid w:val="008D6863"/>
    <w:rsid w:val="008E526B"/>
    <w:rsid w:val="00940260"/>
    <w:rsid w:val="009860AF"/>
    <w:rsid w:val="009F6DFF"/>
    <w:rsid w:val="00A202EF"/>
    <w:rsid w:val="00A46150"/>
    <w:rsid w:val="00A632AF"/>
    <w:rsid w:val="00A81F98"/>
    <w:rsid w:val="00A831D6"/>
    <w:rsid w:val="00AA24A9"/>
    <w:rsid w:val="00AC3D67"/>
    <w:rsid w:val="00AC68A8"/>
    <w:rsid w:val="00AD099B"/>
    <w:rsid w:val="00AD36A0"/>
    <w:rsid w:val="00B86B75"/>
    <w:rsid w:val="00B905A0"/>
    <w:rsid w:val="00BA18EF"/>
    <w:rsid w:val="00BA691F"/>
    <w:rsid w:val="00BC48D5"/>
    <w:rsid w:val="00BE18D2"/>
    <w:rsid w:val="00BE7527"/>
    <w:rsid w:val="00C36279"/>
    <w:rsid w:val="00C472DE"/>
    <w:rsid w:val="00C8123C"/>
    <w:rsid w:val="00C9270A"/>
    <w:rsid w:val="00C936FD"/>
    <w:rsid w:val="00CA3157"/>
    <w:rsid w:val="00CB2BC8"/>
    <w:rsid w:val="00D02733"/>
    <w:rsid w:val="00D202D3"/>
    <w:rsid w:val="00D249CA"/>
    <w:rsid w:val="00D318C6"/>
    <w:rsid w:val="00D360D3"/>
    <w:rsid w:val="00D92043"/>
    <w:rsid w:val="00D95D59"/>
    <w:rsid w:val="00DE14B3"/>
    <w:rsid w:val="00E16C8A"/>
    <w:rsid w:val="00E2045C"/>
    <w:rsid w:val="00E315A3"/>
    <w:rsid w:val="00E42628"/>
    <w:rsid w:val="00E450BD"/>
    <w:rsid w:val="00E570EA"/>
    <w:rsid w:val="00E6255F"/>
    <w:rsid w:val="00E95920"/>
    <w:rsid w:val="00EE4F91"/>
    <w:rsid w:val="00EE7900"/>
    <w:rsid w:val="00F0183E"/>
    <w:rsid w:val="00F15E9C"/>
    <w:rsid w:val="00F23FDD"/>
    <w:rsid w:val="00F24E0B"/>
    <w:rsid w:val="00F27D10"/>
    <w:rsid w:val="00F312F9"/>
    <w:rsid w:val="00F578C4"/>
    <w:rsid w:val="00F7714F"/>
    <w:rsid w:val="00F92191"/>
    <w:rsid w:val="00F94037"/>
    <w:rsid w:val="00FD68F6"/>
    <w:rsid w:val="00FD79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886F"/>
  <w15:docId w15:val="{147FE164-2E4C-0C43-93CA-BF52AA44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Bullet 2" w:semiHidden="1" w:unhideWhenUsed="1" w:qFormat="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B3E"/>
    <w:pPr>
      <w:ind w:firstLine="720"/>
      <w:pPrChange w:id="0" w:author="Valerie Irvine" w:date="2021-07-26T14:58:00Z">
        <w:pPr>
          <w:spacing w:after="200"/>
        </w:pPr>
      </w:pPrChange>
    </w:pPr>
    <w:rPr>
      <w:rPrChange w:id="0" w:author="Valerie Irvine" w:date="2021-07-26T14:58: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BodyText"/>
    <w:autoRedefine/>
    <w:uiPriority w:val="9"/>
    <w:qFormat/>
    <w:rsid w:val="00244BA7"/>
    <w:pPr>
      <w:keepNext/>
      <w:keepLines/>
      <w:spacing w:after="0" w:line="480" w:lineRule="auto"/>
      <w:jc w:val="center"/>
      <w:outlineLvl w:val="0"/>
      <w:pPrChange w:id="1" w:author="Colin Madland [2]" w:date="2022-01-19T20:57:00Z">
        <w:pPr>
          <w:keepNext/>
          <w:keepLines/>
          <w:spacing w:line="480" w:lineRule="auto"/>
          <w:ind w:firstLine="720"/>
          <w:jc w:val="center"/>
          <w:outlineLvl w:val="0"/>
        </w:pPr>
      </w:pPrChange>
    </w:pPr>
    <w:rPr>
      <w:rFonts w:ascii="Times New Roman" w:eastAsiaTheme="majorEastAsia" w:hAnsi="Times New Roman" w:cstheme="majorBidi"/>
      <w:b/>
      <w:bCs/>
      <w:color w:val="000000" w:themeColor="text1"/>
      <w:szCs w:val="32"/>
      <w:rPrChange w:id="1" w:author="Colin Madland [2]" w:date="2022-01-19T20:57:00Z">
        <w:rPr>
          <w:rFonts w:eastAsiaTheme="majorEastAsia" w:cstheme="majorBidi"/>
          <w:b/>
          <w:bCs/>
          <w:color w:val="000000" w:themeColor="text1"/>
          <w:sz w:val="24"/>
          <w:szCs w:val="32"/>
          <w:lang w:val="en-US" w:eastAsia="en-US" w:bidi="ar-SA"/>
        </w:rPr>
      </w:rPrChange>
    </w:rPr>
  </w:style>
  <w:style w:type="paragraph" w:styleId="Heading2">
    <w:name w:val="heading 2"/>
    <w:basedOn w:val="Normal"/>
    <w:next w:val="BodyText"/>
    <w:autoRedefine/>
    <w:uiPriority w:val="9"/>
    <w:unhideWhenUsed/>
    <w:qFormat/>
    <w:rsid w:val="009C1B80"/>
    <w:pPr>
      <w:keepNext/>
      <w:keepLines/>
      <w:spacing w:after="0" w:line="480" w:lineRule="auto"/>
      <w:ind w:firstLine="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autoRedefine/>
    <w:uiPriority w:val="9"/>
    <w:unhideWhenUsed/>
    <w:qFormat/>
    <w:rsid w:val="009C1B80"/>
    <w:pPr>
      <w:keepNext/>
      <w:keepLines/>
      <w:spacing w:after="0" w:line="480" w:lineRule="auto"/>
      <w:outlineLvl w:val="2"/>
    </w:pPr>
    <w:rPr>
      <w:rFonts w:ascii="Times New Roman" w:eastAsiaTheme="majorEastAsia" w:hAnsi="Times New Roman" w:cstheme="majorBidi"/>
      <w:b/>
      <w:bCs/>
      <w:i/>
      <w:color w:val="000000" w:themeColor="text1"/>
      <w:szCs w:val="28"/>
    </w:rPr>
  </w:style>
  <w:style w:type="paragraph" w:styleId="Heading4">
    <w:name w:val="heading 4"/>
    <w:basedOn w:val="Normal"/>
    <w:next w:val="BodyText"/>
    <w:autoRedefine/>
    <w:uiPriority w:val="9"/>
    <w:unhideWhenUsed/>
    <w:qFormat/>
    <w:rsid w:val="009C1B80"/>
    <w:pPr>
      <w:keepNext/>
      <w:keepLines/>
      <w:spacing w:after="0" w:line="480" w:lineRule="auto"/>
      <w:ind w:left="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9C1B80"/>
    <w:pPr>
      <w:keepNext/>
      <w:keepLines/>
      <w:spacing w:after="0" w:line="480" w:lineRule="auto"/>
      <w:ind w:left="720"/>
      <w:outlineLvl w:val="4"/>
    </w:pPr>
    <w:rPr>
      <w:rFonts w:ascii="Times New Roman" w:eastAsiaTheme="majorEastAsia" w:hAnsi="Times New Roman"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207B3E"/>
    <w:pPr>
      <w:spacing w:after="0" w:line="480" w:lineRule="auto"/>
      <w:pPrChange w:id="2" w:author="Valerie Irvine" w:date="2021-07-26T14:58:00Z">
        <w:pPr>
          <w:spacing w:line="480" w:lineRule="auto"/>
          <w:ind w:firstLine="720"/>
        </w:pPr>
      </w:pPrChange>
    </w:pPr>
    <w:rPr>
      <w:rFonts w:ascii="Times New Roman" w:hAnsi="Times New Roman"/>
      <w:rPrChange w:id="2" w:author="Valerie Irvine" w:date="2021-07-26T14:58:00Z">
        <w:rPr>
          <w:rFonts w:eastAsiaTheme="minorHAnsi" w:cstheme="minorBidi"/>
          <w:sz w:val="24"/>
          <w:szCs w:val="24"/>
          <w:lang w:val="en-US" w:eastAsia="en-US" w:bidi="ar-SA"/>
        </w:rPr>
      </w:rPrChange>
    </w:rPr>
  </w:style>
  <w:style w:type="paragraph" w:customStyle="1" w:styleId="FirstParagraph">
    <w:name w:val="First Paragraph"/>
    <w:basedOn w:val="BodyText"/>
    <w:next w:val="BodyText"/>
    <w:autoRedefine/>
    <w:qFormat/>
    <w:rsid w:val="00207B3E"/>
    <w:pPr>
      <w:pPrChange w:id="3" w:author="Colin Madland" w:date="2021-07-26T15:00:00Z">
        <w:pPr>
          <w:spacing w:line="480" w:lineRule="auto"/>
          <w:ind w:firstLine="720"/>
        </w:pPr>
      </w:pPrChange>
    </w:pPr>
    <w:rPr>
      <w:rPrChange w:id="3" w:author="Colin Madland" w:date="2021-07-26T15:00:00Z">
        <w:rPr>
          <w:rFonts w:eastAsiaTheme="minorHAnsi" w:cstheme="minorBidi"/>
          <w:sz w:val="24"/>
          <w:szCs w:val="24"/>
          <w:lang w:val="en-US" w:eastAsia="en-US" w:bidi="ar-SA"/>
        </w:rPr>
      </w:rPrChange>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autoRedefine/>
    <w:qFormat/>
    <w:rsid w:val="00C936FD"/>
    <w:pPr>
      <w:spacing w:after="0" w:line="480" w:lineRule="auto"/>
      <w:ind w:left="720" w:hanging="720"/>
      <w:pPrChange w:id="4" w:author="Colin Madland" w:date="2021-08-23T14:27:00Z">
        <w:pPr>
          <w:spacing w:line="480" w:lineRule="auto"/>
          <w:ind w:left="720" w:hanging="720"/>
        </w:pPr>
      </w:pPrChange>
    </w:pPr>
    <w:rPr>
      <w:rFonts w:ascii="Times New Roman" w:hAnsi="Times New Roman"/>
      <w:rPrChange w:id="4" w:author="Colin Madland" w:date="2021-08-23T14:27:00Z">
        <w:rPr>
          <w:rFonts w:eastAsiaTheme="minorHAnsi" w:cstheme="minorBidi"/>
          <w:sz w:val="24"/>
          <w:szCs w:val="24"/>
          <w:lang w:val="en-US" w:eastAsia="en-US" w:bidi="ar-SA"/>
        </w:rPr>
      </w:rPrChange>
    </w:rPr>
  </w:style>
  <w:style w:type="paragraph" w:styleId="BlockText">
    <w:name w:val="Block Text"/>
    <w:basedOn w:val="BodyText"/>
    <w:next w:val="BodyText"/>
    <w:autoRedefine/>
    <w:uiPriority w:val="9"/>
    <w:unhideWhenUsed/>
    <w:qFormat/>
    <w:rsid w:val="00892A36"/>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Number">
    <w:name w:val="List Number"/>
    <w:basedOn w:val="Normal"/>
    <w:autoRedefine/>
    <w:unhideWhenUsed/>
    <w:qFormat/>
    <w:rsid w:val="009C1B80"/>
    <w:pPr>
      <w:numPr>
        <w:numId w:val="2"/>
      </w:numPr>
      <w:spacing w:line="480" w:lineRule="auto"/>
      <w:contextualSpacing/>
    </w:pPr>
    <w:rPr>
      <w:rFonts w:ascii="Times New Roman" w:hAnsi="Times New Roman"/>
    </w:rPr>
  </w:style>
  <w:style w:type="character" w:customStyle="1" w:styleId="BodyTextChar">
    <w:name w:val="Body Text Char"/>
    <w:basedOn w:val="DefaultParagraphFont"/>
    <w:link w:val="BodyText"/>
    <w:rsid w:val="00020A3E"/>
    <w:rPr>
      <w:rFonts w:ascii="Times New Roman" w:hAnsi="Times New Roman"/>
    </w:rPr>
  </w:style>
  <w:style w:type="paragraph" w:styleId="ListBullet">
    <w:name w:val="List Bullet"/>
    <w:basedOn w:val="Normal"/>
    <w:autoRedefine/>
    <w:unhideWhenUsed/>
    <w:qFormat/>
    <w:rsid w:val="002236C8"/>
    <w:pPr>
      <w:numPr>
        <w:numId w:val="4"/>
      </w:numPr>
      <w:spacing w:line="480" w:lineRule="auto"/>
      <w:contextualSpacing/>
    </w:pPr>
    <w:rPr>
      <w:rFonts w:ascii="Times New Roman" w:hAnsi="Times New Roman"/>
    </w:rPr>
  </w:style>
  <w:style w:type="paragraph" w:styleId="ListBullet2">
    <w:name w:val="List Bullet 2"/>
    <w:basedOn w:val="Normal"/>
    <w:autoRedefine/>
    <w:unhideWhenUsed/>
    <w:qFormat/>
    <w:rsid w:val="009C1B80"/>
    <w:pPr>
      <w:numPr>
        <w:numId w:val="3"/>
      </w:numPr>
      <w:spacing w:line="480" w:lineRule="auto"/>
      <w:ind w:left="360"/>
      <w:contextualSpacing/>
    </w:pPr>
    <w:rPr>
      <w:rFonts w:ascii="Times New Roman" w:hAnsi="Times New Roman"/>
    </w:rPr>
  </w:style>
  <w:style w:type="paragraph" w:styleId="Header">
    <w:name w:val="header"/>
    <w:basedOn w:val="Normal"/>
    <w:link w:val="HeaderChar"/>
    <w:unhideWhenUsed/>
    <w:rsid w:val="00BE18D2"/>
    <w:pPr>
      <w:tabs>
        <w:tab w:val="center" w:pos="4680"/>
        <w:tab w:val="right" w:pos="9360"/>
      </w:tabs>
      <w:spacing w:after="0"/>
    </w:pPr>
  </w:style>
  <w:style w:type="character" w:customStyle="1" w:styleId="HeaderChar">
    <w:name w:val="Header Char"/>
    <w:basedOn w:val="DefaultParagraphFont"/>
    <w:link w:val="Header"/>
    <w:rsid w:val="00BE18D2"/>
  </w:style>
  <w:style w:type="paragraph" w:styleId="Footer">
    <w:name w:val="footer"/>
    <w:basedOn w:val="Normal"/>
    <w:link w:val="FooterChar"/>
    <w:unhideWhenUsed/>
    <w:rsid w:val="00BE18D2"/>
    <w:pPr>
      <w:tabs>
        <w:tab w:val="center" w:pos="4680"/>
        <w:tab w:val="right" w:pos="9360"/>
      </w:tabs>
      <w:spacing w:after="0"/>
    </w:pPr>
  </w:style>
  <w:style w:type="character" w:customStyle="1" w:styleId="FooterChar">
    <w:name w:val="Footer Char"/>
    <w:basedOn w:val="DefaultParagraphFont"/>
    <w:link w:val="Footer"/>
    <w:rsid w:val="00BE18D2"/>
  </w:style>
  <w:style w:type="character" w:styleId="PageNumber">
    <w:name w:val="page number"/>
    <w:basedOn w:val="DefaultParagraphFont"/>
    <w:semiHidden/>
    <w:unhideWhenUsed/>
    <w:rsid w:val="00BE18D2"/>
  </w:style>
  <w:style w:type="paragraph" w:styleId="BalloonText">
    <w:name w:val="Balloon Text"/>
    <w:basedOn w:val="Normal"/>
    <w:link w:val="BalloonTextChar"/>
    <w:semiHidden/>
    <w:unhideWhenUsed/>
    <w:rsid w:val="00EE790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E7900"/>
    <w:rPr>
      <w:rFonts w:ascii="Times New Roman" w:hAnsi="Times New Roman" w:cs="Times New Roman"/>
      <w:sz w:val="18"/>
      <w:szCs w:val="18"/>
    </w:rPr>
  </w:style>
  <w:style w:type="character" w:styleId="CommentReference">
    <w:name w:val="annotation reference"/>
    <w:basedOn w:val="DefaultParagraphFont"/>
    <w:semiHidden/>
    <w:unhideWhenUsed/>
    <w:rsid w:val="00EE7900"/>
    <w:rPr>
      <w:sz w:val="16"/>
      <w:szCs w:val="16"/>
    </w:rPr>
  </w:style>
  <w:style w:type="paragraph" w:styleId="CommentText">
    <w:name w:val="annotation text"/>
    <w:basedOn w:val="Normal"/>
    <w:link w:val="CommentTextChar"/>
    <w:semiHidden/>
    <w:unhideWhenUsed/>
    <w:rsid w:val="00EE7900"/>
    <w:rPr>
      <w:sz w:val="20"/>
      <w:szCs w:val="20"/>
    </w:rPr>
  </w:style>
  <w:style w:type="character" w:customStyle="1" w:styleId="CommentTextChar">
    <w:name w:val="Comment Text Char"/>
    <w:basedOn w:val="DefaultParagraphFont"/>
    <w:link w:val="CommentText"/>
    <w:semiHidden/>
    <w:rsid w:val="00EE7900"/>
    <w:rPr>
      <w:sz w:val="20"/>
      <w:szCs w:val="20"/>
    </w:rPr>
  </w:style>
  <w:style w:type="paragraph" w:styleId="CommentSubject">
    <w:name w:val="annotation subject"/>
    <w:basedOn w:val="CommentText"/>
    <w:next w:val="CommentText"/>
    <w:link w:val="CommentSubjectChar"/>
    <w:semiHidden/>
    <w:unhideWhenUsed/>
    <w:rsid w:val="00EE7900"/>
    <w:rPr>
      <w:b/>
      <w:bCs/>
    </w:rPr>
  </w:style>
  <w:style w:type="character" w:customStyle="1" w:styleId="CommentSubjectChar">
    <w:name w:val="Comment Subject Char"/>
    <w:basedOn w:val="CommentTextChar"/>
    <w:link w:val="CommentSubject"/>
    <w:semiHidden/>
    <w:rsid w:val="00EE7900"/>
    <w:rPr>
      <w:b/>
      <w:bCs/>
      <w:sz w:val="20"/>
      <w:szCs w:val="20"/>
    </w:rPr>
  </w:style>
  <w:style w:type="paragraph" w:styleId="TOC1">
    <w:name w:val="toc 1"/>
    <w:basedOn w:val="Normal"/>
    <w:next w:val="Normal"/>
    <w:autoRedefine/>
    <w:uiPriority w:val="39"/>
    <w:unhideWhenUsed/>
    <w:rsid w:val="00020A3E"/>
    <w:pPr>
      <w:spacing w:after="100"/>
    </w:pPr>
  </w:style>
  <w:style w:type="paragraph" w:styleId="TOC2">
    <w:name w:val="toc 2"/>
    <w:basedOn w:val="Normal"/>
    <w:next w:val="Normal"/>
    <w:autoRedefine/>
    <w:uiPriority w:val="39"/>
    <w:unhideWhenUsed/>
    <w:rsid w:val="00020A3E"/>
    <w:pPr>
      <w:spacing w:after="100"/>
      <w:ind w:left="240"/>
    </w:pPr>
  </w:style>
  <w:style w:type="paragraph" w:styleId="TOC3">
    <w:name w:val="toc 3"/>
    <w:basedOn w:val="Normal"/>
    <w:next w:val="Normal"/>
    <w:autoRedefine/>
    <w:uiPriority w:val="39"/>
    <w:unhideWhenUsed/>
    <w:rsid w:val="00020A3E"/>
    <w:pPr>
      <w:spacing w:after="100"/>
      <w:ind w:left="480"/>
    </w:pPr>
  </w:style>
  <w:style w:type="paragraph" w:styleId="Revision">
    <w:name w:val="Revision"/>
    <w:hidden/>
    <w:semiHidden/>
    <w:rsid w:val="0009616C"/>
    <w:pPr>
      <w:spacing w:after="0"/>
    </w:pPr>
  </w:style>
  <w:style w:type="character" w:styleId="FollowedHyperlink">
    <w:name w:val="FollowedHyperlink"/>
    <w:basedOn w:val="DefaultParagraphFont"/>
    <w:semiHidden/>
    <w:unhideWhenUsed/>
    <w:rsid w:val="00CA3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5DE63-9D5E-8B40-A988-B2675617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45</Pages>
  <Words>12110</Words>
  <Characters>69033</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Valerie Irvine</dc:creator>
  <cp:keywords/>
  <cp:lastModifiedBy>Colin Madland</cp:lastModifiedBy>
  <cp:revision>3</cp:revision>
  <dcterms:created xsi:type="dcterms:W3CDTF">2021-07-23T21:08:00Z</dcterms:created>
  <dcterms:modified xsi:type="dcterms:W3CDTF">2022-01-20T07:17:00Z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/Users/cmadland/pandoc/BBL_Library.bib</vt:lpwstr>
  </property>
  <property fmtid="{D5CDD505-2E9C-101B-9397-08002B2CF9AE}" pid="3" name="csl">
    <vt:lpwstr>/Users/cmadland/pandoc/apa.csl</vt:lpwstr>
  </property>
</Properties>
</file>